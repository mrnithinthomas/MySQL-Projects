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D5C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  <w:bookmarkStart w:id="0" w:name="_Hlk83416844"/>
      <w:bookmarkStart w:id="1" w:name="_Hlk84531384"/>
      <w:bookmarkEnd w:id="0"/>
    </w:p>
    <w:p w14:paraId="4F695592" w14:textId="1F07D7C1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278F1065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35FA7B91" w14:textId="59D22A14" w:rsidR="00770E48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1856498D" w14:textId="41507233" w:rsidR="00773FF3" w:rsidRDefault="00773FF3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4639EF69" w14:textId="77777777" w:rsidR="00773FF3" w:rsidRPr="00D332A2" w:rsidRDefault="00773FF3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2BCBB482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336FBEB6" w14:textId="407268C3" w:rsidR="00773FF3" w:rsidRDefault="00773FF3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52"/>
          <w:szCs w:val="52"/>
        </w:rPr>
      </w:pPr>
    </w:p>
    <w:p w14:paraId="0029DF7A" w14:textId="77777777" w:rsidR="005B0A12" w:rsidRPr="00D332A2" w:rsidRDefault="005B0A12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413E0E86" w14:textId="2B4EB1DA" w:rsidR="00770E48" w:rsidRPr="00D332A2" w:rsidRDefault="00E04808" w:rsidP="00B60AD9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color w:val="222222"/>
        </w:rPr>
      </w:pPr>
      <w:r w:rsidRPr="00E04808">
        <w:rPr>
          <w:rFonts w:asciiTheme="minorHAnsi" w:hAnsiTheme="minorHAnsi" w:cstheme="minorHAnsi"/>
          <w:b/>
          <w:bCs/>
          <w:color w:val="222222"/>
          <w:sz w:val="44"/>
          <w:szCs w:val="44"/>
        </w:rPr>
        <w:t>Data Transformation in SQL</w:t>
      </w:r>
    </w:p>
    <w:p w14:paraId="5504594A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rPr>
          <w:rFonts w:asciiTheme="minorHAnsi" w:hAnsiTheme="minorHAnsi" w:cstheme="minorHAnsi"/>
          <w:color w:val="222222"/>
        </w:rPr>
      </w:pPr>
    </w:p>
    <w:p w14:paraId="5FDB61E2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rPr>
          <w:rFonts w:asciiTheme="minorHAnsi" w:hAnsiTheme="minorHAnsi" w:cstheme="minorHAnsi"/>
          <w:color w:val="222222"/>
        </w:rPr>
      </w:pPr>
    </w:p>
    <w:p w14:paraId="398A2E59" w14:textId="1234EE66" w:rsidR="00770E48" w:rsidRDefault="00770E48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rFonts w:asciiTheme="minorHAnsi" w:hAnsiTheme="minorHAnsi" w:cstheme="minorHAnsi"/>
          <w:color w:val="222222"/>
        </w:rPr>
      </w:pPr>
    </w:p>
    <w:p w14:paraId="13AA7262" w14:textId="7F053737" w:rsidR="005B0A12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rFonts w:asciiTheme="minorHAnsi" w:hAnsiTheme="minorHAnsi" w:cstheme="minorHAnsi"/>
          <w:color w:val="222222"/>
        </w:rPr>
      </w:pPr>
    </w:p>
    <w:p w14:paraId="062430B8" w14:textId="7B4F6B20" w:rsidR="005B0A12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rFonts w:asciiTheme="minorHAnsi" w:hAnsiTheme="minorHAnsi" w:cstheme="minorHAnsi"/>
          <w:color w:val="222222"/>
        </w:rPr>
      </w:pPr>
    </w:p>
    <w:p w14:paraId="30CDB791" w14:textId="31147A78" w:rsidR="005B0A12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ins w:id="2" w:author="Nithin Thomas" w:date="2021-10-20T10:16:00Z"/>
          <w:rFonts w:asciiTheme="minorHAnsi" w:hAnsiTheme="minorHAnsi" w:cstheme="minorHAnsi"/>
          <w:color w:val="222222"/>
        </w:rPr>
      </w:pPr>
    </w:p>
    <w:p w14:paraId="79AB0EB4" w14:textId="657F5F1D" w:rsidR="005B0A12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ins w:id="3" w:author="Nithin Thomas" w:date="2021-10-20T10:16:00Z"/>
          <w:rFonts w:asciiTheme="minorHAnsi" w:hAnsiTheme="minorHAnsi" w:cstheme="minorHAnsi"/>
          <w:color w:val="222222"/>
        </w:rPr>
      </w:pPr>
    </w:p>
    <w:p w14:paraId="6270C1E3" w14:textId="2DF43689" w:rsidR="005B0A12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ins w:id="4" w:author="Nithin Thomas" w:date="2021-10-20T10:16:00Z"/>
          <w:rFonts w:asciiTheme="minorHAnsi" w:hAnsiTheme="minorHAnsi" w:cstheme="minorHAnsi"/>
          <w:color w:val="222222"/>
        </w:rPr>
      </w:pPr>
    </w:p>
    <w:p w14:paraId="0CDCE59D" w14:textId="77777777" w:rsidR="005B0A12" w:rsidRPr="00D332A2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rFonts w:asciiTheme="minorHAnsi" w:hAnsiTheme="minorHAnsi" w:cstheme="minorHAnsi"/>
          <w:color w:val="222222"/>
        </w:rPr>
      </w:pPr>
    </w:p>
    <w:p w14:paraId="542420C8" w14:textId="6B422290" w:rsidR="009630B6" w:rsidRPr="009630B6" w:rsidRDefault="005B0A12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3465" w:right="690" w:firstLine="720"/>
        <w:rPr>
          <w:sz w:val="28"/>
          <w:szCs w:val="28"/>
        </w:rPr>
      </w:pPr>
      <w:r>
        <w:rPr>
          <w:sz w:val="28"/>
          <w:szCs w:val="28"/>
        </w:rPr>
        <w:t>Prepared</w:t>
      </w:r>
      <w:r w:rsidRPr="009630B6">
        <w:rPr>
          <w:sz w:val="28"/>
          <w:szCs w:val="28"/>
        </w:rPr>
        <w:t xml:space="preserve"> </w:t>
      </w:r>
      <w:r w:rsidR="009630B6" w:rsidRPr="009630B6">
        <w:rPr>
          <w:sz w:val="28"/>
          <w:szCs w:val="28"/>
        </w:rPr>
        <w:t xml:space="preserve">by: </w:t>
      </w:r>
    </w:p>
    <w:p w14:paraId="69E87B09" w14:textId="52E91DAC" w:rsidR="009630B6" w:rsidRPr="009630B6" w:rsidRDefault="009630B6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4185" w:right="690" w:firstLine="720"/>
        <w:rPr>
          <w:sz w:val="28"/>
          <w:szCs w:val="28"/>
        </w:rPr>
      </w:pPr>
      <w:r w:rsidRPr="009630B6">
        <w:rPr>
          <w:sz w:val="28"/>
          <w:szCs w:val="28"/>
        </w:rPr>
        <w:t xml:space="preserve">Name: </w:t>
      </w:r>
      <w:r w:rsidRPr="009630B6">
        <w:rPr>
          <w:b/>
          <w:bCs/>
          <w:sz w:val="28"/>
          <w:szCs w:val="28"/>
        </w:rPr>
        <w:t>Nithin Thomas</w:t>
      </w:r>
    </w:p>
    <w:p w14:paraId="474CFFD2" w14:textId="53DE72F2" w:rsidR="00E04808" w:rsidRDefault="00E04808" w:rsidP="00E048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C8EA6" w14:textId="77777777" w:rsidR="005B0A12" w:rsidRDefault="005B0A12" w:rsidP="00E04808">
      <w:pPr>
        <w:jc w:val="center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</w:p>
    <w:p w14:paraId="481CAFD9" w14:textId="1502F095" w:rsidR="00CB0972" w:rsidRDefault="00CB0972" w:rsidP="00B60AD9">
      <w:pPr>
        <w:pStyle w:val="Heading1"/>
        <w:ind w:left="0" w:right="2164"/>
        <w:rPr>
          <w:rFonts w:asciiTheme="majorHAnsi" w:hAnsiTheme="majorHAnsi" w:cstheme="majorHAnsi"/>
          <w:b/>
          <w:bCs/>
          <w:color w:val="4472C4" w:themeColor="accent1"/>
        </w:rPr>
      </w:pPr>
    </w:p>
    <w:p w14:paraId="2CD44877" w14:textId="0E7E549A" w:rsidR="005B0A12" w:rsidRDefault="005B0A12" w:rsidP="00B60AD9">
      <w:pPr>
        <w:pStyle w:val="Heading1"/>
        <w:ind w:left="0" w:right="2164"/>
        <w:rPr>
          <w:rFonts w:asciiTheme="majorHAnsi" w:hAnsiTheme="majorHAnsi" w:cstheme="majorHAnsi"/>
          <w:b/>
          <w:bCs/>
          <w:color w:val="4472C4" w:themeColor="accent1"/>
        </w:rPr>
      </w:pPr>
    </w:p>
    <w:p w14:paraId="1F805A1C" w14:textId="121B8CE9" w:rsidR="005B0A12" w:rsidRDefault="005B0A12" w:rsidP="00B60AD9">
      <w:pPr>
        <w:pStyle w:val="Heading1"/>
        <w:ind w:left="0" w:right="2164"/>
        <w:rPr>
          <w:rFonts w:asciiTheme="majorHAnsi" w:hAnsiTheme="majorHAnsi" w:cstheme="majorHAnsi"/>
          <w:b/>
          <w:bCs/>
          <w:color w:val="4472C4" w:themeColor="accent1"/>
        </w:rPr>
      </w:pPr>
    </w:p>
    <w:p w14:paraId="45F97014" w14:textId="77777777" w:rsidR="005B0A12" w:rsidRDefault="005B0A12" w:rsidP="00B60AD9">
      <w:pPr>
        <w:pStyle w:val="Heading1"/>
        <w:ind w:left="0" w:right="2164"/>
        <w:rPr>
          <w:rFonts w:asciiTheme="majorHAnsi" w:hAnsiTheme="majorHAnsi" w:cstheme="majorHAnsi"/>
          <w:b/>
          <w:bCs/>
          <w:color w:val="4472C4" w:themeColor="accent1"/>
        </w:rPr>
      </w:pPr>
    </w:p>
    <w:p w14:paraId="79FC340E" w14:textId="78AAB633" w:rsidR="005A15CA" w:rsidRDefault="005A15CA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  <w:bookmarkStart w:id="5" w:name="_Toc83898292"/>
      <w:bookmarkStart w:id="6" w:name="_Toc84531776"/>
      <w:bookmarkStart w:id="7" w:name="_Toc84579225"/>
      <w:r w:rsidRPr="00CB0972">
        <w:rPr>
          <w:rFonts w:asciiTheme="majorHAnsi" w:hAnsiTheme="majorHAnsi" w:cstheme="majorHAnsi"/>
          <w:b/>
          <w:bCs/>
          <w:color w:val="4472C4" w:themeColor="accent1"/>
        </w:rPr>
        <w:lastRenderedPageBreak/>
        <w:t>CONTENTS</w:t>
      </w:r>
      <w:bookmarkEnd w:id="5"/>
      <w:bookmarkEnd w:id="6"/>
      <w:bookmarkEnd w:id="7"/>
    </w:p>
    <w:p w14:paraId="34DBD987" w14:textId="7134EAC7" w:rsidR="00CB0972" w:rsidRDefault="00CB0972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79178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2A17BD" w14:textId="77777777" w:rsidR="00874ED1" w:rsidRDefault="00874ED1">
          <w:pPr>
            <w:pStyle w:val="TOCHeading"/>
          </w:pPr>
        </w:p>
        <w:p w14:paraId="7C8687EA" w14:textId="0F2B8233" w:rsidR="00530A83" w:rsidRDefault="00874ED1" w:rsidP="00B60AD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9225" w:history="1"/>
        </w:p>
        <w:p w14:paraId="50190C06" w14:textId="37EB4F67" w:rsidR="00530A83" w:rsidRDefault="00985E47" w:rsidP="00B60AD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4579226" w:history="1">
            <w:r w:rsidR="00530A83" w:rsidRPr="00731DE8">
              <w:rPr>
                <w:rStyle w:val="Hyperlink"/>
                <w:noProof/>
                <w:lang w:eastAsia="en-CA"/>
              </w:rPr>
              <w:t>1. Assignment Instructions</w:t>
            </w:r>
            <w:r w:rsidR="00530A83">
              <w:rPr>
                <w:noProof/>
                <w:webHidden/>
              </w:rPr>
              <w:tab/>
            </w:r>
            <w:r w:rsidR="00530A83">
              <w:rPr>
                <w:noProof/>
                <w:webHidden/>
              </w:rPr>
              <w:fldChar w:fldCharType="begin"/>
            </w:r>
            <w:r w:rsidR="00530A83">
              <w:rPr>
                <w:noProof/>
                <w:webHidden/>
              </w:rPr>
              <w:instrText xml:space="preserve"> PAGEREF _Toc84579226 \h </w:instrText>
            </w:r>
            <w:r w:rsidR="00530A83">
              <w:rPr>
                <w:noProof/>
                <w:webHidden/>
              </w:rPr>
            </w:r>
            <w:r w:rsidR="00530A83">
              <w:rPr>
                <w:noProof/>
                <w:webHidden/>
              </w:rPr>
              <w:fldChar w:fldCharType="separate"/>
            </w:r>
            <w:r w:rsidR="00530A83">
              <w:rPr>
                <w:noProof/>
                <w:webHidden/>
              </w:rPr>
              <w:t>1</w:t>
            </w:r>
            <w:r w:rsidR="00530A83">
              <w:rPr>
                <w:noProof/>
                <w:webHidden/>
              </w:rPr>
              <w:fldChar w:fldCharType="end"/>
            </w:r>
          </w:hyperlink>
        </w:p>
        <w:p w14:paraId="6BEF314C" w14:textId="1D856BE2" w:rsidR="00530A83" w:rsidRDefault="00985E47" w:rsidP="00B60AD9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4579227" w:history="1">
            <w:r w:rsidR="00530A83" w:rsidRPr="00731DE8">
              <w:rPr>
                <w:rStyle w:val="Hyperlink"/>
                <w:noProof/>
              </w:rPr>
              <w:t>2. Answers</w:t>
            </w:r>
            <w:r w:rsidR="00530A83">
              <w:rPr>
                <w:noProof/>
                <w:webHidden/>
              </w:rPr>
              <w:tab/>
            </w:r>
            <w:r w:rsidR="00530A83">
              <w:rPr>
                <w:noProof/>
                <w:webHidden/>
              </w:rPr>
              <w:fldChar w:fldCharType="begin"/>
            </w:r>
            <w:r w:rsidR="00530A83">
              <w:rPr>
                <w:noProof/>
                <w:webHidden/>
              </w:rPr>
              <w:instrText xml:space="preserve"> PAGEREF _Toc84579227 \h </w:instrText>
            </w:r>
            <w:r w:rsidR="00530A83">
              <w:rPr>
                <w:noProof/>
                <w:webHidden/>
              </w:rPr>
            </w:r>
            <w:r w:rsidR="00530A83">
              <w:rPr>
                <w:noProof/>
                <w:webHidden/>
              </w:rPr>
              <w:fldChar w:fldCharType="separate"/>
            </w:r>
            <w:r w:rsidR="00530A83">
              <w:rPr>
                <w:noProof/>
                <w:webHidden/>
              </w:rPr>
              <w:t>2</w:t>
            </w:r>
            <w:r w:rsidR="00530A83">
              <w:rPr>
                <w:noProof/>
                <w:webHidden/>
              </w:rPr>
              <w:fldChar w:fldCharType="end"/>
            </w:r>
          </w:hyperlink>
        </w:p>
        <w:p w14:paraId="524318C2" w14:textId="2DB01248" w:rsidR="00530A83" w:rsidRDefault="00985E47" w:rsidP="00B60AD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4579228" w:history="1">
            <w:r w:rsidR="00530A83" w:rsidRPr="00731DE8">
              <w:rPr>
                <w:rStyle w:val="Hyperlink"/>
                <w:noProof/>
              </w:rPr>
              <w:t>2.1 Provide an example in SQL of how to answer the follow questions:</w:t>
            </w:r>
            <w:r w:rsidR="00530A83">
              <w:rPr>
                <w:noProof/>
                <w:webHidden/>
              </w:rPr>
              <w:tab/>
            </w:r>
            <w:r w:rsidR="00530A83">
              <w:rPr>
                <w:noProof/>
                <w:webHidden/>
              </w:rPr>
              <w:fldChar w:fldCharType="begin"/>
            </w:r>
            <w:r w:rsidR="00530A83">
              <w:rPr>
                <w:noProof/>
                <w:webHidden/>
              </w:rPr>
              <w:instrText xml:space="preserve"> PAGEREF _Toc84579228 \h </w:instrText>
            </w:r>
            <w:r w:rsidR="00530A83">
              <w:rPr>
                <w:noProof/>
                <w:webHidden/>
              </w:rPr>
            </w:r>
            <w:r w:rsidR="00530A83">
              <w:rPr>
                <w:noProof/>
                <w:webHidden/>
              </w:rPr>
              <w:fldChar w:fldCharType="separate"/>
            </w:r>
            <w:r w:rsidR="00530A83">
              <w:rPr>
                <w:noProof/>
                <w:webHidden/>
              </w:rPr>
              <w:t>2</w:t>
            </w:r>
            <w:r w:rsidR="00530A83">
              <w:rPr>
                <w:noProof/>
                <w:webHidden/>
              </w:rPr>
              <w:fldChar w:fldCharType="end"/>
            </w:r>
          </w:hyperlink>
        </w:p>
        <w:p w14:paraId="7319B6E5" w14:textId="28575B78" w:rsidR="00530A83" w:rsidRDefault="00985E47" w:rsidP="00B60AD9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4579229" w:history="1">
            <w:r w:rsidR="00530A83" w:rsidRPr="00731DE8">
              <w:rPr>
                <w:rStyle w:val="Hyperlink"/>
                <w:rFonts w:cstheme="majorHAnsi"/>
                <w:noProof/>
              </w:rPr>
              <w:t>2.2 Steps followed</w:t>
            </w:r>
            <w:r w:rsidR="00530A83">
              <w:rPr>
                <w:noProof/>
                <w:webHidden/>
              </w:rPr>
              <w:tab/>
            </w:r>
            <w:r w:rsidR="00530A83">
              <w:rPr>
                <w:noProof/>
                <w:webHidden/>
              </w:rPr>
              <w:fldChar w:fldCharType="begin"/>
            </w:r>
            <w:r w:rsidR="00530A83">
              <w:rPr>
                <w:noProof/>
                <w:webHidden/>
              </w:rPr>
              <w:instrText xml:space="preserve"> PAGEREF _Toc84579229 \h </w:instrText>
            </w:r>
            <w:r w:rsidR="00530A83">
              <w:rPr>
                <w:noProof/>
                <w:webHidden/>
              </w:rPr>
            </w:r>
            <w:r w:rsidR="00530A83">
              <w:rPr>
                <w:noProof/>
                <w:webHidden/>
              </w:rPr>
              <w:fldChar w:fldCharType="separate"/>
            </w:r>
            <w:r w:rsidR="00530A83">
              <w:rPr>
                <w:noProof/>
                <w:webHidden/>
              </w:rPr>
              <w:t>4</w:t>
            </w:r>
            <w:r w:rsidR="00530A83">
              <w:rPr>
                <w:noProof/>
                <w:webHidden/>
              </w:rPr>
              <w:fldChar w:fldCharType="end"/>
            </w:r>
          </w:hyperlink>
        </w:p>
        <w:p w14:paraId="3C8A6906" w14:textId="5E812C0C" w:rsidR="00530A83" w:rsidRDefault="00985E47" w:rsidP="00B60AD9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4579230" w:history="1">
            <w:r w:rsidR="00530A83" w:rsidRPr="00731DE8">
              <w:rPr>
                <w:rStyle w:val="Hyperlink"/>
                <w:noProof/>
              </w:rPr>
              <w:t>2.3 Challenges</w:t>
            </w:r>
            <w:r w:rsidR="00530A83">
              <w:rPr>
                <w:noProof/>
                <w:webHidden/>
              </w:rPr>
              <w:tab/>
            </w:r>
            <w:r w:rsidR="00530A83">
              <w:rPr>
                <w:noProof/>
                <w:webHidden/>
              </w:rPr>
              <w:fldChar w:fldCharType="begin"/>
            </w:r>
            <w:r w:rsidR="00530A83">
              <w:rPr>
                <w:noProof/>
                <w:webHidden/>
              </w:rPr>
              <w:instrText xml:space="preserve"> PAGEREF _Toc84579230 \h </w:instrText>
            </w:r>
            <w:r w:rsidR="00530A83">
              <w:rPr>
                <w:noProof/>
                <w:webHidden/>
              </w:rPr>
            </w:r>
            <w:r w:rsidR="00530A83">
              <w:rPr>
                <w:noProof/>
                <w:webHidden/>
              </w:rPr>
              <w:fldChar w:fldCharType="separate"/>
            </w:r>
            <w:r w:rsidR="00530A83">
              <w:rPr>
                <w:noProof/>
                <w:webHidden/>
              </w:rPr>
              <w:t>5</w:t>
            </w:r>
            <w:r w:rsidR="00530A83">
              <w:rPr>
                <w:noProof/>
                <w:webHidden/>
              </w:rPr>
              <w:fldChar w:fldCharType="end"/>
            </w:r>
          </w:hyperlink>
        </w:p>
        <w:p w14:paraId="24EBF282" w14:textId="58DAD4F5" w:rsidR="00530A83" w:rsidRDefault="00985E47" w:rsidP="00B60AD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4579231" w:history="1">
            <w:r w:rsidR="00530A83" w:rsidRPr="00731DE8">
              <w:rPr>
                <w:rStyle w:val="Hyperlink"/>
                <w:noProof/>
              </w:rPr>
              <w:t>3. REFERENCE</w:t>
            </w:r>
            <w:r w:rsidR="00530A83">
              <w:rPr>
                <w:noProof/>
                <w:webHidden/>
              </w:rPr>
              <w:tab/>
            </w:r>
            <w:r w:rsidR="00530A83">
              <w:rPr>
                <w:noProof/>
                <w:webHidden/>
              </w:rPr>
              <w:fldChar w:fldCharType="begin"/>
            </w:r>
            <w:r w:rsidR="00530A83">
              <w:rPr>
                <w:noProof/>
                <w:webHidden/>
              </w:rPr>
              <w:instrText xml:space="preserve"> PAGEREF _Toc84579231 \h </w:instrText>
            </w:r>
            <w:r w:rsidR="00530A83">
              <w:rPr>
                <w:noProof/>
                <w:webHidden/>
              </w:rPr>
            </w:r>
            <w:r w:rsidR="00530A83">
              <w:rPr>
                <w:noProof/>
                <w:webHidden/>
              </w:rPr>
              <w:fldChar w:fldCharType="separate"/>
            </w:r>
            <w:r w:rsidR="00530A83">
              <w:rPr>
                <w:noProof/>
                <w:webHidden/>
              </w:rPr>
              <w:t>6</w:t>
            </w:r>
            <w:r w:rsidR="00530A83">
              <w:rPr>
                <w:noProof/>
                <w:webHidden/>
              </w:rPr>
              <w:fldChar w:fldCharType="end"/>
            </w:r>
          </w:hyperlink>
        </w:p>
        <w:p w14:paraId="0ADD731F" w14:textId="04511DBA" w:rsidR="00874ED1" w:rsidRDefault="00874ED1" w:rsidP="00B60AD9">
          <w:pPr>
            <w:spacing w:line="60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1FD339" w14:textId="236DB71A" w:rsidR="00CB0972" w:rsidRDefault="00CB0972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4316174B" w14:textId="41887096" w:rsidR="00E04808" w:rsidRDefault="00E04808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2A540A41" w14:textId="751A1855" w:rsidR="00E04808" w:rsidRDefault="00E04808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052461FA" w14:textId="5FCF7947" w:rsidR="00E04808" w:rsidRDefault="00E04808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356C813E" w14:textId="1EA7094F" w:rsidR="00E04808" w:rsidRDefault="00E04808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091CD0C1" w14:textId="3181204E" w:rsidR="00E04808" w:rsidRDefault="00E04808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41C11FE9" w14:textId="28F203BD" w:rsidR="00E04808" w:rsidRDefault="00E04808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713AE17A" w14:textId="7AE8FBA1" w:rsidR="00E04808" w:rsidRDefault="00E04808" w:rsidP="00B60AD9">
      <w:pPr>
        <w:pStyle w:val="Heading1"/>
        <w:ind w:left="0" w:right="2164"/>
        <w:rPr>
          <w:rFonts w:asciiTheme="majorHAnsi" w:hAnsiTheme="majorHAnsi" w:cstheme="majorHAnsi"/>
          <w:b/>
          <w:bCs/>
          <w:color w:val="4472C4" w:themeColor="accent1"/>
        </w:rPr>
      </w:pPr>
    </w:p>
    <w:p w14:paraId="685E1BBC" w14:textId="0213BC60" w:rsidR="00036D34" w:rsidRPr="00774078" w:rsidRDefault="00036D34" w:rsidP="00B60AD9">
      <w:pPr>
        <w:rPr>
          <w:rFonts w:asciiTheme="majorHAnsi" w:hAnsiTheme="majorHAnsi" w:cstheme="majorHAnsi"/>
          <w:b/>
          <w:bCs/>
          <w:color w:val="4472C4" w:themeColor="accent1"/>
        </w:rPr>
      </w:pPr>
    </w:p>
    <w:p w14:paraId="68F6C044" w14:textId="77777777" w:rsidR="0013771E" w:rsidRDefault="0013771E" w:rsidP="005C5BA2">
      <w:pPr>
        <w:pStyle w:val="Heading1"/>
        <w:ind w:left="0"/>
        <w:rPr>
          <w:b/>
          <w:bCs/>
          <w:color w:val="000000" w:themeColor="text1"/>
          <w:sz w:val="24"/>
          <w:szCs w:val="24"/>
          <w:lang w:eastAsia="en-CA"/>
        </w:rPr>
      </w:pPr>
    </w:p>
    <w:p w14:paraId="375B9B6C" w14:textId="77777777" w:rsidR="0013771E" w:rsidRDefault="0013771E" w:rsidP="005C5BA2">
      <w:pPr>
        <w:pStyle w:val="Heading1"/>
        <w:ind w:left="0"/>
        <w:rPr>
          <w:b/>
          <w:bCs/>
          <w:color w:val="000000" w:themeColor="text1"/>
          <w:sz w:val="24"/>
          <w:szCs w:val="24"/>
          <w:lang w:eastAsia="en-CA"/>
        </w:rPr>
      </w:pPr>
    </w:p>
    <w:p w14:paraId="221B4E60" w14:textId="77777777" w:rsidR="0013771E" w:rsidRDefault="0013771E" w:rsidP="005C5BA2">
      <w:pPr>
        <w:pStyle w:val="Heading1"/>
        <w:ind w:left="0"/>
        <w:rPr>
          <w:b/>
          <w:bCs/>
          <w:color w:val="000000" w:themeColor="text1"/>
          <w:sz w:val="24"/>
          <w:szCs w:val="24"/>
          <w:lang w:eastAsia="en-CA"/>
        </w:rPr>
        <w:sectPr w:rsidR="0013771E" w:rsidSect="00EB1F0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25D7DF" w14:textId="636483A5" w:rsidR="005C5BA2" w:rsidRPr="00B60AD9" w:rsidRDefault="005C5BA2" w:rsidP="00B60AD9">
      <w:pPr>
        <w:pStyle w:val="Heading1"/>
        <w:ind w:left="0"/>
        <w:rPr>
          <w:b/>
          <w:bCs/>
          <w:color w:val="000000" w:themeColor="text1"/>
          <w:sz w:val="24"/>
          <w:szCs w:val="24"/>
          <w:lang w:eastAsia="en-CA"/>
        </w:rPr>
      </w:pPr>
      <w:bookmarkStart w:id="8" w:name="_Toc84579226"/>
      <w:r w:rsidRPr="00B60AD9">
        <w:rPr>
          <w:b/>
          <w:bCs/>
          <w:color w:val="000000" w:themeColor="text1"/>
          <w:sz w:val="24"/>
          <w:szCs w:val="24"/>
          <w:lang w:eastAsia="en-CA"/>
        </w:rPr>
        <w:lastRenderedPageBreak/>
        <w:t>1. Assignment Instructions</w:t>
      </w:r>
      <w:bookmarkEnd w:id="8"/>
    </w:p>
    <w:p w14:paraId="20D74DDF" w14:textId="77777777" w:rsidR="005C5BA2" w:rsidRPr="005C5BA2" w:rsidRDefault="005C5BA2" w:rsidP="005C5BA2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7ED31EE7" w14:textId="77777777" w:rsidR="005C5BA2" w:rsidRPr="005C5BA2" w:rsidRDefault="005C5BA2" w:rsidP="005C5BA2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  <w:r w:rsidRPr="005C5BA2">
        <w:rPr>
          <w:rFonts w:ascii="Calibri" w:eastAsia="Calibri" w:hAnsi="Calibri" w:cs="Calibri"/>
          <w:sz w:val="24"/>
          <w:szCs w:val="24"/>
          <w:lang w:eastAsia="en-CA"/>
        </w:rPr>
        <w:t>Using the video game sales in 2016 database that we've been working with in class:</w:t>
      </w:r>
    </w:p>
    <w:p w14:paraId="04557B48" w14:textId="77777777" w:rsidR="005C5BA2" w:rsidRPr="005C5BA2" w:rsidRDefault="005C5BA2" w:rsidP="005C5BA2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5E673A44" w14:textId="21F08515" w:rsidR="005C5BA2" w:rsidRPr="00B60AD9" w:rsidRDefault="005C5BA2" w:rsidP="00B60AD9">
      <w:pPr>
        <w:pStyle w:val="ListParagraph"/>
        <w:numPr>
          <w:ilvl w:val="0"/>
          <w:numId w:val="58"/>
        </w:numPr>
        <w:spacing w:after="0" w:line="48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  <w:r w:rsidRPr="00B60AD9">
        <w:rPr>
          <w:rFonts w:ascii="Calibri" w:eastAsia="Calibri" w:hAnsi="Calibri" w:cs="Calibri"/>
          <w:sz w:val="24"/>
          <w:szCs w:val="24"/>
          <w:lang w:eastAsia="en-CA"/>
        </w:rPr>
        <w:t>Provide an example in SQL of how to answer the follow questions:</w:t>
      </w:r>
    </w:p>
    <w:p w14:paraId="29A8AE92" w14:textId="77777777" w:rsidR="005C5BA2" w:rsidRDefault="005C5BA2" w:rsidP="00B60AD9">
      <w:pPr>
        <w:pStyle w:val="ListParagraph"/>
        <w:numPr>
          <w:ilvl w:val="0"/>
          <w:numId w:val="59"/>
        </w:numPr>
        <w:spacing w:after="0" w:line="48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  <w:r w:rsidRPr="00B60AD9">
        <w:rPr>
          <w:rFonts w:ascii="Calibri" w:eastAsia="Calibri" w:hAnsi="Calibri" w:cs="Calibri"/>
          <w:sz w:val="24"/>
          <w:szCs w:val="24"/>
          <w:lang w:eastAsia="en-CA"/>
        </w:rPr>
        <w:t xml:space="preserve">Was the average of global sales higher before or after </w:t>
      </w:r>
      <w:proofErr w:type="gramStart"/>
      <w:r w:rsidRPr="00B60AD9">
        <w:rPr>
          <w:rFonts w:ascii="Calibri" w:eastAsia="Calibri" w:hAnsi="Calibri" w:cs="Calibri"/>
          <w:sz w:val="24"/>
          <w:szCs w:val="24"/>
          <w:lang w:eastAsia="en-CA"/>
        </w:rPr>
        <w:t>2010 ?</w:t>
      </w:r>
      <w:proofErr w:type="gramEnd"/>
    </w:p>
    <w:p w14:paraId="24B8CA9C" w14:textId="58F77DF9" w:rsidR="005C5BA2" w:rsidRPr="00B60AD9" w:rsidRDefault="005C5BA2" w:rsidP="00B60AD9">
      <w:pPr>
        <w:pStyle w:val="ListParagraph"/>
        <w:numPr>
          <w:ilvl w:val="0"/>
          <w:numId w:val="59"/>
        </w:numPr>
        <w:spacing w:after="0" w:line="48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  <w:r w:rsidRPr="00B60AD9">
        <w:rPr>
          <w:rFonts w:ascii="Calibri" w:eastAsia="Calibri" w:hAnsi="Calibri" w:cs="Calibri"/>
          <w:sz w:val="24"/>
          <w:szCs w:val="24"/>
          <w:lang w:eastAsia="en-CA"/>
        </w:rPr>
        <w:t>Create a new column that labels records before 2010 as 'pre-2010' and after 2010 as 'post-2010'</w:t>
      </w:r>
    </w:p>
    <w:p w14:paraId="11593C6C" w14:textId="206DE033" w:rsidR="00E04808" w:rsidRDefault="005C5BA2" w:rsidP="00B60AD9">
      <w:pPr>
        <w:pStyle w:val="ListParagraph"/>
        <w:spacing w:line="480" w:lineRule="auto"/>
        <w:ind w:left="0"/>
        <w:rPr>
          <w:lang w:eastAsia="en-CA"/>
        </w:rPr>
      </w:pPr>
      <w:r>
        <w:rPr>
          <w:rFonts w:ascii="Calibri" w:eastAsia="Calibri" w:hAnsi="Calibri" w:cs="Calibri"/>
          <w:sz w:val="24"/>
          <w:szCs w:val="24"/>
          <w:lang w:eastAsia="en-CA"/>
        </w:rPr>
        <w:t xml:space="preserve">   II. </w:t>
      </w:r>
      <w:r w:rsidRPr="00B60AD9">
        <w:rPr>
          <w:rFonts w:ascii="Calibri" w:eastAsia="Calibri" w:hAnsi="Calibri" w:cs="Calibri"/>
          <w:sz w:val="24"/>
          <w:szCs w:val="24"/>
          <w:lang w:eastAsia="en-CA"/>
        </w:rPr>
        <w:t xml:space="preserve">In a short </w:t>
      </w:r>
      <w:proofErr w:type="gramStart"/>
      <w:r w:rsidRPr="00B60AD9">
        <w:rPr>
          <w:rFonts w:ascii="Calibri" w:eastAsia="Calibri" w:hAnsi="Calibri" w:cs="Calibri"/>
          <w:sz w:val="24"/>
          <w:szCs w:val="24"/>
          <w:lang w:eastAsia="en-CA"/>
        </w:rPr>
        <w:t>1 page</w:t>
      </w:r>
      <w:proofErr w:type="gramEnd"/>
      <w:r w:rsidRPr="00B60AD9">
        <w:rPr>
          <w:rFonts w:ascii="Calibri" w:eastAsia="Calibri" w:hAnsi="Calibri" w:cs="Calibri"/>
          <w:sz w:val="24"/>
          <w:szCs w:val="24"/>
          <w:lang w:eastAsia="en-CA"/>
        </w:rPr>
        <w:t xml:space="preserve"> report, describe how you thought through these 2 questions and any challenges you had to work through.</w:t>
      </w:r>
    </w:p>
    <w:p w14:paraId="0337E62A" w14:textId="12857F53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2672511F" w14:textId="0A9EE510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0CC63F47" w14:textId="2C763D91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4F24B50C" w14:textId="4E42713D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65FF0FDE" w14:textId="0510A845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6B1412C4" w14:textId="7C20CFC7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11CFF8C3" w14:textId="728700DE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40392F0C" w14:textId="6CCEB680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513C2FDB" w14:textId="0D04B902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093A2A0B" w14:textId="176B90D6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14A014FF" w14:textId="5C523767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5924502B" w14:textId="61247515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4EACA34F" w14:textId="5001F121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758C5A3F" w14:textId="246F2C3B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5800AB53" w14:textId="2CB96B77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605C85AD" w14:textId="588128B2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6E030F40" w14:textId="066CFB3F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1DEF5011" w14:textId="00DF6E27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169176B5" w14:textId="6583BB7E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09BCCFE5" w14:textId="2B802A68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6EE7A3AE" w14:textId="477F4A7D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7959760C" w14:textId="7812A5FD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7E76D005" w14:textId="2F174C6C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2BDBA7C6" w14:textId="24C016EC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783C13DA" w14:textId="33D29446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308F017F" w14:textId="79392439" w:rsidR="00E04808" w:rsidRDefault="00E0480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202F9CAA" w14:textId="77777777" w:rsidR="00E04808" w:rsidRPr="00B60AD9" w:rsidRDefault="00E04808" w:rsidP="00B60AD9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eastAsia="en-CA"/>
        </w:rPr>
      </w:pPr>
    </w:p>
    <w:p w14:paraId="3D9D8EDE" w14:textId="1EC96072" w:rsidR="00491844" w:rsidRPr="00B60AD9" w:rsidRDefault="00491844" w:rsidP="00B60AD9">
      <w:pPr>
        <w:pStyle w:val="Heading2"/>
        <w:rPr>
          <w:sz w:val="24"/>
          <w:szCs w:val="24"/>
          <w:u w:val="single"/>
        </w:rPr>
      </w:pPr>
      <w:bookmarkStart w:id="9" w:name="_Toc84579227"/>
      <w:r w:rsidRPr="00B60AD9">
        <w:rPr>
          <w:b/>
          <w:bCs/>
          <w:color w:val="000000" w:themeColor="text1"/>
          <w:sz w:val="24"/>
          <w:szCs w:val="24"/>
        </w:rPr>
        <w:lastRenderedPageBreak/>
        <w:t xml:space="preserve">2. </w:t>
      </w:r>
      <w:r w:rsidR="00E04808" w:rsidRPr="00B60AD9">
        <w:rPr>
          <w:b/>
          <w:bCs/>
          <w:color w:val="000000" w:themeColor="text1"/>
          <w:sz w:val="24"/>
          <w:szCs w:val="24"/>
        </w:rPr>
        <w:t>Answers</w:t>
      </w:r>
      <w:bookmarkEnd w:id="9"/>
    </w:p>
    <w:p w14:paraId="26DF711F" w14:textId="650378B1" w:rsidR="00E04808" w:rsidRDefault="00E04808" w:rsidP="00B60AD9">
      <w:pPr>
        <w:pStyle w:val="Heading1"/>
        <w:ind w:left="0"/>
      </w:pPr>
    </w:p>
    <w:p w14:paraId="03184649" w14:textId="56AB67C4" w:rsidR="00491844" w:rsidRPr="00B60AD9" w:rsidRDefault="0013771E" w:rsidP="00B60AD9">
      <w:pPr>
        <w:pStyle w:val="Heading1"/>
        <w:spacing w:line="360" w:lineRule="auto"/>
        <w:ind w:left="0"/>
        <w:rPr>
          <w:b/>
          <w:bCs/>
          <w:sz w:val="24"/>
          <w:szCs w:val="24"/>
        </w:rPr>
      </w:pPr>
      <w:bookmarkStart w:id="10" w:name="_Toc84579228"/>
      <w:r>
        <w:rPr>
          <w:b/>
          <w:bCs/>
          <w:sz w:val="24"/>
          <w:szCs w:val="24"/>
        </w:rPr>
        <w:t>2.1</w:t>
      </w:r>
      <w:r w:rsidR="00491844" w:rsidRPr="00B60AD9">
        <w:rPr>
          <w:b/>
          <w:bCs/>
          <w:sz w:val="24"/>
          <w:szCs w:val="24"/>
        </w:rPr>
        <w:t xml:space="preserve"> </w:t>
      </w:r>
      <w:r w:rsidR="00D014BE" w:rsidRPr="00B60AD9">
        <w:rPr>
          <w:b/>
          <w:bCs/>
          <w:sz w:val="24"/>
          <w:szCs w:val="24"/>
        </w:rPr>
        <w:t>Provide an example in SQL of how to answer the follow questions:</w:t>
      </w:r>
      <w:bookmarkEnd w:id="10"/>
    </w:p>
    <w:p w14:paraId="64A43613" w14:textId="7C9C195C" w:rsidR="00D014BE" w:rsidRDefault="00D014BE" w:rsidP="00B60AD9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  <w:szCs w:val="24"/>
        </w:rPr>
      </w:pPr>
      <w:r w:rsidRPr="00AF6597">
        <w:rPr>
          <w:rFonts w:cstheme="minorHAnsi"/>
          <w:sz w:val="24"/>
          <w:szCs w:val="24"/>
        </w:rPr>
        <w:t xml:space="preserve">Was the average of global sales higher before or after </w:t>
      </w:r>
      <w:r w:rsidR="00546F3B" w:rsidRPr="00AF6597">
        <w:rPr>
          <w:rFonts w:cstheme="minorHAnsi"/>
          <w:sz w:val="24"/>
          <w:szCs w:val="24"/>
        </w:rPr>
        <w:t>2010?</w:t>
      </w:r>
    </w:p>
    <w:p w14:paraId="6331282D" w14:textId="446F7149" w:rsidR="0029459A" w:rsidRDefault="00771AF8" w:rsidP="003F2CCE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  <w:szCs w:val="24"/>
        </w:rPr>
      </w:pPr>
      <w:r w:rsidRPr="00AF6597">
        <w:rPr>
          <w:rFonts w:cstheme="minorHAnsi"/>
          <w:sz w:val="24"/>
          <w:szCs w:val="24"/>
        </w:rPr>
        <w:t>Create a new column that labels records before 2010 as 'pre-2010' and after 2010 as 'post-2010'</w:t>
      </w:r>
    </w:p>
    <w:p w14:paraId="4B7D7715" w14:textId="77777777" w:rsidR="0029459A" w:rsidRPr="00B60AD9" w:rsidRDefault="0029459A" w:rsidP="00B60AD9">
      <w:pPr>
        <w:pStyle w:val="ListParagraph"/>
        <w:ind w:left="0"/>
        <w:rPr>
          <w:rFonts w:cstheme="minorHAnsi"/>
          <w:sz w:val="24"/>
          <w:szCs w:val="24"/>
        </w:rPr>
      </w:pPr>
    </w:p>
    <w:p w14:paraId="60F6FBE3" w14:textId="1F2F1E01" w:rsidR="00D014BE" w:rsidRPr="00B60AD9" w:rsidRDefault="0013771E" w:rsidP="00B60AD9">
      <w:pPr>
        <w:pStyle w:val="ListParagraph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B60AD9">
        <w:rPr>
          <w:rFonts w:asciiTheme="majorHAnsi" w:hAnsiTheme="majorHAnsi" w:cstheme="majorHAnsi"/>
          <w:b/>
          <w:bCs/>
          <w:sz w:val="24"/>
          <w:szCs w:val="24"/>
        </w:rPr>
        <w:t>2.1.</w:t>
      </w:r>
      <w:r w:rsidR="009C69FD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B60A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014BE" w:rsidRPr="00B60AD9">
        <w:rPr>
          <w:rFonts w:asciiTheme="majorHAnsi" w:hAnsiTheme="majorHAnsi" w:cstheme="majorHAnsi"/>
          <w:b/>
          <w:bCs/>
          <w:sz w:val="24"/>
          <w:szCs w:val="24"/>
        </w:rPr>
        <w:t>MySQL Code</w:t>
      </w:r>
    </w:p>
    <w:p w14:paraId="5F8646E0" w14:textId="3D59DA6A" w:rsidR="00771AF8" w:rsidRDefault="00771AF8" w:rsidP="00D014BE">
      <w:pPr>
        <w:pStyle w:val="ListParagraph"/>
        <w:ind w:left="0"/>
        <w:rPr>
          <w:rFonts w:cstheme="minorHAnsi"/>
          <w:sz w:val="24"/>
          <w:szCs w:val="24"/>
        </w:rPr>
      </w:pPr>
    </w:p>
    <w:p w14:paraId="598BF080" w14:textId="52AA5609" w:rsidR="00771AF8" w:rsidRDefault="00BA4AD0" w:rsidP="00B60AD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-- Data is imported into “videogames” database in “vgsales_2016” table.</w:t>
      </w:r>
    </w:p>
    <w:p w14:paraId="1CDB14C8" w14:textId="5986B475" w:rsidR="008A3FA8" w:rsidRDefault="008A3FA8" w:rsidP="00B60AD9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  <w:r w:rsidRPr="00B60AD9">
        <w:rPr>
          <w:rFonts w:cstheme="minorHAnsi"/>
          <w:color w:val="4472C4" w:themeColor="accent1"/>
          <w:sz w:val="24"/>
          <w:szCs w:val="24"/>
        </w:rPr>
        <w:t>-- Creating "</w:t>
      </w:r>
      <w:r w:rsidR="00421135" w:rsidRPr="00421135">
        <w:t xml:space="preserve"> </w:t>
      </w:r>
      <w:r w:rsidR="00421135" w:rsidRPr="00421135">
        <w:rPr>
          <w:rFonts w:cstheme="minorHAnsi"/>
          <w:color w:val="4472C4" w:themeColor="accent1"/>
          <w:sz w:val="24"/>
          <w:szCs w:val="24"/>
        </w:rPr>
        <w:t>Pre_or_POST_2010</w:t>
      </w:r>
      <w:r w:rsidRPr="00B60AD9">
        <w:rPr>
          <w:rFonts w:cstheme="minorHAnsi"/>
          <w:color w:val="4472C4" w:themeColor="accent1"/>
          <w:sz w:val="24"/>
          <w:szCs w:val="24"/>
        </w:rPr>
        <w:t>" column that labels records before 2010 as '</w:t>
      </w:r>
      <w:proofErr w:type="gramStart"/>
      <w:r w:rsidR="00421135">
        <w:rPr>
          <w:rFonts w:cstheme="minorHAnsi"/>
          <w:color w:val="4472C4" w:themeColor="accent1"/>
          <w:sz w:val="24"/>
          <w:szCs w:val="24"/>
        </w:rPr>
        <w:t>P</w:t>
      </w:r>
      <w:r w:rsidR="00D8541C">
        <w:rPr>
          <w:rFonts w:cstheme="minorHAnsi"/>
          <w:color w:val="4472C4" w:themeColor="accent1"/>
          <w:sz w:val="24"/>
          <w:szCs w:val="24"/>
        </w:rPr>
        <w:t>RE</w:t>
      </w:r>
      <w:r w:rsidRPr="00B60AD9">
        <w:rPr>
          <w:rFonts w:cstheme="minorHAnsi"/>
          <w:color w:val="4472C4" w:themeColor="accent1"/>
          <w:sz w:val="24"/>
          <w:szCs w:val="24"/>
        </w:rPr>
        <w:t>-2010</w:t>
      </w:r>
      <w:proofErr w:type="gramEnd"/>
      <w:r w:rsidRPr="00B60AD9">
        <w:rPr>
          <w:rFonts w:cstheme="minorHAnsi"/>
          <w:color w:val="4472C4" w:themeColor="accent1"/>
          <w:sz w:val="24"/>
          <w:szCs w:val="24"/>
        </w:rPr>
        <w:t>' and after 2010 as '</w:t>
      </w:r>
      <w:r w:rsidR="00421135">
        <w:rPr>
          <w:rFonts w:cstheme="minorHAnsi"/>
          <w:color w:val="4472C4" w:themeColor="accent1"/>
          <w:sz w:val="24"/>
          <w:szCs w:val="24"/>
        </w:rPr>
        <w:t>POST</w:t>
      </w:r>
      <w:r w:rsidRPr="00B60AD9">
        <w:rPr>
          <w:rFonts w:cstheme="minorHAnsi"/>
          <w:color w:val="4472C4" w:themeColor="accent1"/>
          <w:sz w:val="24"/>
          <w:szCs w:val="24"/>
        </w:rPr>
        <w:t>-2010'</w:t>
      </w:r>
      <w:r w:rsidR="00BA4AD0">
        <w:rPr>
          <w:rFonts w:cstheme="minorHAnsi"/>
          <w:color w:val="4472C4" w:themeColor="accent1"/>
          <w:sz w:val="24"/>
          <w:szCs w:val="24"/>
        </w:rPr>
        <w:t>.</w:t>
      </w:r>
    </w:p>
    <w:p w14:paraId="67C271D6" w14:textId="77777777" w:rsidR="00BA4AD0" w:rsidRPr="00B60AD9" w:rsidRDefault="00BA4AD0" w:rsidP="008A3FA8">
      <w:pPr>
        <w:pStyle w:val="ListParagraph"/>
        <w:rPr>
          <w:rFonts w:cstheme="minorHAnsi"/>
          <w:color w:val="4472C4" w:themeColor="accent1"/>
          <w:sz w:val="24"/>
          <w:szCs w:val="24"/>
        </w:rPr>
      </w:pPr>
    </w:p>
    <w:p w14:paraId="1BB91021" w14:textId="77777777" w:rsidR="008A3FA8" w:rsidRPr="00B60AD9" w:rsidRDefault="008A3FA8" w:rsidP="008A3FA8">
      <w:pPr>
        <w:pStyle w:val="ListParagraph"/>
        <w:rPr>
          <w:rFonts w:cstheme="minorHAnsi"/>
          <w:b/>
          <w:bCs/>
          <w:sz w:val="24"/>
          <w:szCs w:val="24"/>
        </w:rPr>
      </w:pPr>
      <w:r w:rsidRPr="00B60AD9">
        <w:rPr>
          <w:rFonts w:cstheme="minorHAnsi"/>
          <w:b/>
          <w:bCs/>
          <w:sz w:val="24"/>
          <w:szCs w:val="24"/>
        </w:rPr>
        <w:t xml:space="preserve">SELECT </w:t>
      </w:r>
    </w:p>
    <w:p w14:paraId="25AC9097" w14:textId="77777777" w:rsidR="008A3FA8" w:rsidRPr="008A3FA8" w:rsidRDefault="008A3FA8" w:rsidP="008A3FA8">
      <w:pPr>
        <w:pStyle w:val="ListParagraph"/>
        <w:rPr>
          <w:rFonts w:cstheme="minorHAnsi"/>
          <w:sz w:val="24"/>
          <w:szCs w:val="24"/>
        </w:rPr>
      </w:pPr>
      <w:r w:rsidRPr="008A3FA8">
        <w:rPr>
          <w:rFonts w:cstheme="minorHAnsi"/>
          <w:sz w:val="24"/>
          <w:szCs w:val="24"/>
        </w:rPr>
        <w:t xml:space="preserve">    *,</w:t>
      </w:r>
    </w:p>
    <w:p w14:paraId="6833B916" w14:textId="77777777" w:rsidR="008A3FA8" w:rsidRPr="00B60AD9" w:rsidRDefault="008A3FA8" w:rsidP="008A3FA8">
      <w:pPr>
        <w:pStyle w:val="ListParagraph"/>
        <w:rPr>
          <w:rFonts w:cstheme="minorHAnsi"/>
          <w:b/>
          <w:bCs/>
          <w:sz w:val="24"/>
          <w:szCs w:val="24"/>
        </w:rPr>
      </w:pPr>
      <w:r w:rsidRPr="008A3FA8">
        <w:rPr>
          <w:rFonts w:cstheme="minorHAnsi"/>
          <w:sz w:val="24"/>
          <w:szCs w:val="24"/>
        </w:rPr>
        <w:t xml:space="preserve">    </w:t>
      </w:r>
      <w:r w:rsidRPr="00B60AD9">
        <w:rPr>
          <w:rFonts w:cstheme="minorHAnsi"/>
          <w:b/>
          <w:bCs/>
          <w:sz w:val="24"/>
          <w:szCs w:val="24"/>
        </w:rPr>
        <w:t>CASE</w:t>
      </w:r>
    </w:p>
    <w:p w14:paraId="23505EBB" w14:textId="21A246FB" w:rsidR="008A3FA8" w:rsidRPr="008A3FA8" w:rsidRDefault="008A3FA8" w:rsidP="008A3FA8">
      <w:pPr>
        <w:pStyle w:val="ListParagraph"/>
        <w:rPr>
          <w:rFonts w:cstheme="minorHAnsi"/>
          <w:sz w:val="24"/>
          <w:szCs w:val="24"/>
        </w:rPr>
      </w:pPr>
      <w:r w:rsidRPr="008A3FA8">
        <w:rPr>
          <w:rFonts w:cstheme="minorHAnsi"/>
          <w:sz w:val="24"/>
          <w:szCs w:val="24"/>
        </w:rPr>
        <w:t xml:space="preserve">        </w:t>
      </w:r>
      <w:r w:rsidRPr="00B60AD9">
        <w:rPr>
          <w:rFonts w:cstheme="minorHAnsi"/>
          <w:b/>
          <w:bCs/>
          <w:sz w:val="24"/>
          <w:szCs w:val="24"/>
        </w:rPr>
        <w:t>WHEN</w:t>
      </w:r>
      <w:r w:rsidRPr="008A3FA8">
        <w:rPr>
          <w:rFonts w:cstheme="minorHAnsi"/>
          <w:sz w:val="24"/>
          <w:szCs w:val="24"/>
        </w:rPr>
        <w:t xml:space="preserve"> </w:t>
      </w:r>
      <w:proofErr w:type="spellStart"/>
      <w:r w:rsidRPr="008A3FA8">
        <w:rPr>
          <w:rFonts w:cstheme="minorHAnsi"/>
          <w:sz w:val="24"/>
          <w:szCs w:val="24"/>
        </w:rPr>
        <w:t>Year_of_Release</w:t>
      </w:r>
      <w:proofErr w:type="spellEnd"/>
      <w:r w:rsidRPr="008A3FA8">
        <w:rPr>
          <w:rFonts w:cstheme="minorHAnsi"/>
          <w:sz w:val="24"/>
          <w:szCs w:val="24"/>
        </w:rPr>
        <w:t xml:space="preserve"> &gt;= 2010 </w:t>
      </w:r>
      <w:r w:rsidRPr="00B60AD9">
        <w:rPr>
          <w:rFonts w:cstheme="minorHAnsi"/>
          <w:b/>
          <w:bCs/>
          <w:sz w:val="24"/>
          <w:szCs w:val="24"/>
        </w:rPr>
        <w:t>THEN</w:t>
      </w:r>
      <w:r w:rsidRPr="008A3FA8">
        <w:rPr>
          <w:rFonts w:cstheme="minorHAnsi"/>
          <w:sz w:val="24"/>
          <w:szCs w:val="24"/>
        </w:rPr>
        <w:t xml:space="preserve"> 'P</w:t>
      </w:r>
      <w:r w:rsidR="00177BD8">
        <w:rPr>
          <w:rFonts w:cstheme="minorHAnsi"/>
          <w:sz w:val="24"/>
          <w:szCs w:val="24"/>
        </w:rPr>
        <w:t>OST</w:t>
      </w:r>
      <w:r w:rsidRPr="008A3FA8">
        <w:rPr>
          <w:rFonts w:cstheme="minorHAnsi"/>
          <w:sz w:val="24"/>
          <w:szCs w:val="24"/>
        </w:rPr>
        <w:t>-2010'</w:t>
      </w:r>
    </w:p>
    <w:p w14:paraId="5D4EE853" w14:textId="1A5F2BFC" w:rsidR="008A3FA8" w:rsidRPr="008A3FA8" w:rsidRDefault="008A3FA8" w:rsidP="008A3FA8">
      <w:pPr>
        <w:pStyle w:val="ListParagraph"/>
        <w:rPr>
          <w:rFonts w:cstheme="minorHAnsi"/>
          <w:sz w:val="24"/>
          <w:szCs w:val="24"/>
        </w:rPr>
      </w:pPr>
      <w:r w:rsidRPr="008A3FA8">
        <w:rPr>
          <w:rFonts w:cstheme="minorHAnsi"/>
          <w:sz w:val="24"/>
          <w:szCs w:val="24"/>
        </w:rPr>
        <w:t xml:space="preserve">        </w:t>
      </w:r>
      <w:r w:rsidRPr="00B60AD9">
        <w:rPr>
          <w:rFonts w:cstheme="minorHAnsi"/>
          <w:b/>
          <w:bCs/>
          <w:sz w:val="24"/>
          <w:szCs w:val="24"/>
        </w:rPr>
        <w:t>WHEN</w:t>
      </w:r>
      <w:r w:rsidRPr="008A3FA8">
        <w:rPr>
          <w:rFonts w:cstheme="minorHAnsi"/>
          <w:sz w:val="24"/>
          <w:szCs w:val="24"/>
        </w:rPr>
        <w:t xml:space="preserve"> </w:t>
      </w:r>
      <w:proofErr w:type="spellStart"/>
      <w:r w:rsidRPr="008A3FA8">
        <w:rPr>
          <w:rFonts w:cstheme="minorHAnsi"/>
          <w:sz w:val="24"/>
          <w:szCs w:val="24"/>
        </w:rPr>
        <w:t>Year_of_Release</w:t>
      </w:r>
      <w:proofErr w:type="spellEnd"/>
      <w:r w:rsidRPr="008A3FA8">
        <w:rPr>
          <w:rFonts w:cstheme="minorHAnsi"/>
          <w:sz w:val="24"/>
          <w:szCs w:val="24"/>
        </w:rPr>
        <w:t xml:space="preserve"> &lt; 2010 </w:t>
      </w:r>
      <w:r w:rsidRPr="00B60AD9">
        <w:rPr>
          <w:rFonts w:cstheme="minorHAnsi"/>
          <w:b/>
          <w:bCs/>
          <w:sz w:val="24"/>
          <w:szCs w:val="24"/>
        </w:rPr>
        <w:t>THEN</w:t>
      </w:r>
      <w:r w:rsidRPr="008A3FA8">
        <w:rPr>
          <w:rFonts w:cstheme="minorHAnsi"/>
          <w:sz w:val="24"/>
          <w:szCs w:val="24"/>
        </w:rPr>
        <w:t xml:space="preserve"> 'P</w:t>
      </w:r>
      <w:r w:rsidR="00177BD8">
        <w:rPr>
          <w:rFonts w:cstheme="minorHAnsi"/>
          <w:sz w:val="24"/>
          <w:szCs w:val="24"/>
        </w:rPr>
        <w:t>RE</w:t>
      </w:r>
      <w:r w:rsidRPr="008A3FA8">
        <w:rPr>
          <w:rFonts w:cstheme="minorHAnsi"/>
          <w:sz w:val="24"/>
          <w:szCs w:val="24"/>
        </w:rPr>
        <w:t>-2010'</w:t>
      </w:r>
    </w:p>
    <w:p w14:paraId="3733A16D" w14:textId="2A7102B3" w:rsidR="008A3FA8" w:rsidRPr="008A3FA8" w:rsidRDefault="008A3FA8" w:rsidP="008A3FA8">
      <w:pPr>
        <w:pStyle w:val="ListParagraph"/>
        <w:rPr>
          <w:rFonts w:cstheme="minorHAnsi"/>
          <w:sz w:val="24"/>
          <w:szCs w:val="24"/>
        </w:rPr>
      </w:pPr>
      <w:r w:rsidRPr="008A3FA8">
        <w:rPr>
          <w:rFonts w:cstheme="minorHAnsi"/>
          <w:sz w:val="24"/>
          <w:szCs w:val="24"/>
        </w:rPr>
        <w:t xml:space="preserve">    </w:t>
      </w:r>
      <w:r w:rsidRPr="00B60AD9">
        <w:rPr>
          <w:rFonts w:cstheme="minorHAnsi"/>
          <w:b/>
          <w:bCs/>
          <w:sz w:val="24"/>
          <w:szCs w:val="24"/>
        </w:rPr>
        <w:t>END</w:t>
      </w:r>
      <w:r w:rsidRPr="008A3FA8">
        <w:rPr>
          <w:rFonts w:cstheme="minorHAnsi"/>
          <w:sz w:val="24"/>
          <w:szCs w:val="24"/>
        </w:rPr>
        <w:t xml:space="preserve"> </w:t>
      </w:r>
      <w:r w:rsidRPr="00B60AD9">
        <w:rPr>
          <w:rFonts w:cstheme="minorHAnsi"/>
          <w:b/>
          <w:bCs/>
          <w:sz w:val="24"/>
          <w:szCs w:val="24"/>
        </w:rPr>
        <w:t>AS</w:t>
      </w:r>
      <w:r w:rsidRPr="008A3FA8">
        <w:rPr>
          <w:rFonts w:cstheme="minorHAnsi"/>
          <w:sz w:val="24"/>
          <w:szCs w:val="24"/>
        </w:rPr>
        <w:t xml:space="preserve"> </w:t>
      </w:r>
      <w:r w:rsidR="00177BD8" w:rsidRPr="00177BD8">
        <w:rPr>
          <w:rFonts w:cstheme="minorHAnsi"/>
          <w:sz w:val="24"/>
          <w:szCs w:val="24"/>
        </w:rPr>
        <w:t>Pre_or_POST_2010</w:t>
      </w:r>
    </w:p>
    <w:p w14:paraId="52C4B44E" w14:textId="77777777" w:rsidR="008A3FA8" w:rsidRPr="00B60AD9" w:rsidRDefault="008A3FA8" w:rsidP="008A3FA8">
      <w:pPr>
        <w:pStyle w:val="ListParagraph"/>
        <w:rPr>
          <w:rFonts w:cstheme="minorHAnsi"/>
          <w:b/>
          <w:bCs/>
          <w:sz w:val="24"/>
          <w:szCs w:val="24"/>
        </w:rPr>
      </w:pPr>
      <w:r w:rsidRPr="00B60AD9">
        <w:rPr>
          <w:rFonts w:cstheme="minorHAnsi"/>
          <w:b/>
          <w:bCs/>
          <w:sz w:val="24"/>
          <w:szCs w:val="24"/>
        </w:rPr>
        <w:t>FROM</w:t>
      </w:r>
    </w:p>
    <w:p w14:paraId="7C6F3F0C" w14:textId="5948C24C" w:rsidR="008A3FA8" w:rsidRDefault="008A3FA8" w:rsidP="008A3FA8">
      <w:pPr>
        <w:pStyle w:val="ListParagraph"/>
        <w:rPr>
          <w:rFonts w:cstheme="minorHAnsi"/>
          <w:sz w:val="24"/>
          <w:szCs w:val="24"/>
        </w:rPr>
      </w:pPr>
      <w:r w:rsidRPr="008A3FA8">
        <w:rPr>
          <w:rFonts w:cstheme="minorHAnsi"/>
          <w:sz w:val="24"/>
          <w:szCs w:val="24"/>
        </w:rPr>
        <w:t xml:space="preserve">    </w:t>
      </w:r>
      <w:proofErr w:type="gramStart"/>
      <w:r w:rsidR="00BA4AD0">
        <w:rPr>
          <w:rFonts w:cstheme="minorHAnsi"/>
          <w:sz w:val="24"/>
          <w:szCs w:val="24"/>
        </w:rPr>
        <w:t>videosgames</w:t>
      </w:r>
      <w:r w:rsidRPr="008A3FA8">
        <w:rPr>
          <w:rFonts w:cstheme="minorHAnsi"/>
          <w:sz w:val="24"/>
          <w:szCs w:val="24"/>
        </w:rPr>
        <w:t>.vgsales</w:t>
      </w:r>
      <w:proofErr w:type="gramEnd"/>
      <w:r w:rsidR="00BA4AD0">
        <w:rPr>
          <w:rFonts w:cstheme="minorHAnsi"/>
          <w:sz w:val="24"/>
          <w:szCs w:val="24"/>
        </w:rPr>
        <w:t>_2016</w:t>
      </w:r>
      <w:r w:rsidRPr="008A3FA8">
        <w:rPr>
          <w:rFonts w:cstheme="minorHAnsi"/>
          <w:sz w:val="24"/>
          <w:szCs w:val="24"/>
        </w:rPr>
        <w:t>;</w:t>
      </w:r>
    </w:p>
    <w:p w14:paraId="5558FF14" w14:textId="77777777" w:rsidR="008A3FA8" w:rsidRPr="00771AF8" w:rsidRDefault="008A3FA8" w:rsidP="008A3FA8">
      <w:pPr>
        <w:pStyle w:val="ListParagraph"/>
        <w:rPr>
          <w:rFonts w:cstheme="minorHAnsi"/>
          <w:sz w:val="24"/>
          <w:szCs w:val="24"/>
        </w:rPr>
      </w:pPr>
    </w:p>
    <w:p w14:paraId="6896350A" w14:textId="2374CEBF" w:rsidR="00771AF8" w:rsidRDefault="00771AF8" w:rsidP="00B60AD9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  <w:r w:rsidRPr="00B60AD9">
        <w:rPr>
          <w:rFonts w:cstheme="minorHAnsi"/>
          <w:color w:val="4472C4" w:themeColor="accent1"/>
          <w:sz w:val="24"/>
          <w:szCs w:val="24"/>
        </w:rPr>
        <w:t>-- To feed "P</w:t>
      </w:r>
      <w:r w:rsidR="00421135">
        <w:rPr>
          <w:rFonts w:cstheme="minorHAnsi"/>
          <w:color w:val="4472C4" w:themeColor="accent1"/>
          <w:sz w:val="24"/>
          <w:szCs w:val="24"/>
        </w:rPr>
        <w:t>OST</w:t>
      </w:r>
      <w:r w:rsidRPr="00B60AD9">
        <w:rPr>
          <w:rFonts w:cstheme="minorHAnsi"/>
          <w:color w:val="4472C4" w:themeColor="accent1"/>
          <w:sz w:val="24"/>
          <w:szCs w:val="24"/>
        </w:rPr>
        <w:t>-2010" or "P</w:t>
      </w:r>
      <w:r w:rsidR="00D8541C">
        <w:rPr>
          <w:rFonts w:cstheme="minorHAnsi"/>
          <w:color w:val="4472C4" w:themeColor="accent1"/>
          <w:sz w:val="24"/>
          <w:szCs w:val="24"/>
        </w:rPr>
        <w:t>RE</w:t>
      </w:r>
      <w:r w:rsidRPr="00B60AD9">
        <w:rPr>
          <w:rFonts w:cstheme="minorHAnsi"/>
          <w:color w:val="4472C4" w:themeColor="accent1"/>
          <w:sz w:val="24"/>
          <w:szCs w:val="24"/>
        </w:rPr>
        <w:t xml:space="preserve">-2010" into </w:t>
      </w:r>
      <w:bookmarkStart w:id="11" w:name="_Hlk84578919"/>
      <w:r w:rsidR="00421135">
        <w:rPr>
          <w:rFonts w:cstheme="minorHAnsi"/>
          <w:color w:val="4472C4" w:themeColor="accent1"/>
          <w:sz w:val="24"/>
          <w:szCs w:val="24"/>
        </w:rPr>
        <w:t>“</w:t>
      </w:r>
      <w:r w:rsidR="00421135" w:rsidRPr="00421135">
        <w:rPr>
          <w:rFonts w:cstheme="minorHAnsi"/>
          <w:color w:val="4472C4" w:themeColor="accent1"/>
          <w:sz w:val="24"/>
          <w:szCs w:val="24"/>
        </w:rPr>
        <w:t>P</w:t>
      </w:r>
      <w:r w:rsidR="00D8541C">
        <w:rPr>
          <w:rFonts w:cstheme="minorHAnsi"/>
          <w:color w:val="4472C4" w:themeColor="accent1"/>
          <w:sz w:val="24"/>
          <w:szCs w:val="24"/>
        </w:rPr>
        <w:t>re</w:t>
      </w:r>
      <w:r w:rsidR="00421135" w:rsidRPr="00421135">
        <w:rPr>
          <w:rFonts w:cstheme="minorHAnsi"/>
          <w:color w:val="4472C4" w:themeColor="accent1"/>
          <w:sz w:val="24"/>
          <w:szCs w:val="24"/>
        </w:rPr>
        <w:t>_or_POST_2010</w:t>
      </w:r>
      <w:r w:rsidR="00421135">
        <w:rPr>
          <w:rFonts w:cstheme="minorHAnsi"/>
          <w:color w:val="4472C4" w:themeColor="accent1"/>
          <w:sz w:val="24"/>
          <w:szCs w:val="24"/>
        </w:rPr>
        <w:t>”</w:t>
      </w:r>
      <w:bookmarkEnd w:id="11"/>
      <w:r w:rsidR="00421135">
        <w:rPr>
          <w:rFonts w:cstheme="minorHAnsi"/>
          <w:color w:val="4472C4" w:themeColor="accent1"/>
          <w:sz w:val="24"/>
          <w:szCs w:val="24"/>
        </w:rPr>
        <w:t xml:space="preserve"> </w:t>
      </w:r>
      <w:r w:rsidRPr="00B60AD9">
        <w:rPr>
          <w:rFonts w:cstheme="minorHAnsi"/>
          <w:color w:val="4472C4" w:themeColor="accent1"/>
          <w:sz w:val="24"/>
          <w:szCs w:val="24"/>
        </w:rPr>
        <w:t xml:space="preserve">column based on </w:t>
      </w:r>
      <w:proofErr w:type="spellStart"/>
      <w:r w:rsidRPr="00B60AD9">
        <w:rPr>
          <w:rFonts w:cstheme="minorHAnsi"/>
          <w:color w:val="4472C4" w:themeColor="accent1"/>
          <w:sz w:val="24"/>
          <w:szCs w:val="24"/>
        </w:rPr>
        <w:t>Year_of_Release</w:t>
      </w:r>
      <w:proofErr w:type="spellEnd"/>
      <w:r w:rsidRPr="00B60AD9">
        <w:rPr>
          <w:rFonts w:cstheme="minorHAnsi"/>
          <w:color w:val="4472C4" w:themeColor="accent1"/>
          <w:sz w:val="24"/>
          <w:szCs w:val="24"/>
        </w:rPr>
        <w:t xml:space="preserve"> and to find out average of P</w:t>
      </w:r>
      <w:r w:rsidR="00421135">
        <w:rPr>
          <w:rFonts w:cstheme="minorHAnsi"/>
          <w:color w:val="4472C4" w:themeColor="accent1"/>
          <w:sz w:val="24"/>
          <w:szCs w:val="24"/>
        </w:rPr>
        <w:t>OST</w:t>
      </w:r>
      <w:r w:rsidRPr="00B60AD9">
        <w:rPr>
          <w:rFonts w:cstheme="minorHAnsi"/>
          <w:color w:val="4472C4" w:themeColor="accent1"/>
          <w:sz w:val="24"/>
          <w:szCs w:val="24"/>
        </w:rPr>
        <w:t xml:space="preserve">-2010 and </w:t>
      </w:r>
      <w:proofErr w:type="gramStart"/>
      <w:r w:rsidRPr="00B60AD9">
        <w:rPr>
          <w:rFonts w:cstheme="minorHAnsi"/>
          <w:color w:val="4472C4" w:themeColor="accent1"/>
          <w:sz w:val="24"/>
          <w:szCs w:val="24"/>
        </w:rPr>
        <w:t>Pre-2010</w:t>
      </w:r>
      <w:proofErr w:type="gramEnd"/>
      <w:r w:rsidRPr="00B60AD9">
        <w:rPr>
          <w:rFonts w:cstheme="minorHAnsi"/>
          <w:color w:val="4472C4" w:themeColor="accent1"/>
          <w:sz w:val="24"/>
          <w:szCs w:val="24"/>
        </w:rPr>
        <w:t xml:space="preserve"> global sales</w:t>
      </w:r>
      <w:r w:rsidR="00421135">
        <w:rPr>
          <w:rFonts w:cstheme="minorHAnsi"/>
          <w:color w:val="4472C4" w:themeColor="accent1"/>
          <w:sz w:val="24"/>
          <w:szCs w:val="24"/>
        </w:rPr>
        <w:t xml:space="preserve"> by GROUP function</w:t>
      </w:r>
      <w:r w:rsidRPr="00B60AD9">
        <w:rPr>
          <w:rFonts w:cstheme="minorHAnsi"/>
          <w:color w:val="4472C4" w:themeColor="accent1"/>
          <w:sz w:val="24"/>
          <w:szCs w:val="24"/>
        </w:rPr>
        <w:t>.</w:t>
      </w:r>
    </w:p>
    <w:p w14:paraId="1E0F0907" w14:textId="77777777" w:rsidR="00BA4AD0" w:rsidRPr="00B60AD9" w:rsidRDefault="00BA4AD0" w:rsidP="00771AF8">
      <w:pPr>
        <w:pStyle w:val="ListParagraph"/>
        <w:rPr>
          <w:rFonts w:cstheme="minorHAnsi"/>
          <w:color w:val="4472C4" w:themeColor="accent1"/>
          <w:sz w:val="24"/>
          <w:szCs w:val="24"/>
        </w:rPr>
      </w:pPr>
    </w:p>
    <w:p w14:paraId="657DB8F7" w14:textId="77777777" w:rsidR="00771AF8" w:rsidRPr="00B60AD9" w:rsidRDefault="00771AF8" w:rsidP="00771AF8">
      <w:pPr>
        <w:pStyle w:val="ListParagraph"/>
        <w:rPr>
          <w:rFonts w:cstheme="minorHAnsi"/>
          <w:b/>
          <w:bCs/>
          <w:sz w:val="24"/>
          <w:szCs w:val="24"/>
        </w:rPr>
      </w:pPr>
      <w:r w:rsidRPr="00B60AD9">
        <w:rPr>
          <w:rFonts w:cstheme="minorHAnsi"/>
          <w:b/>
          <w:bCs/>
          <w:sz w:val="24"/>
          <w:szCs w:val="24"/>
        </w:rPr>
        <w:t xml:space="preserve">SELECT </w:t>
      </w:r>
    </w:p>
    <w:p w14:paraId="232DD0FF" w14:textId="5A9F6F41" w:rsidR="00771AF8" w:rsidRPr="00771AF8" w:rsidRDefault="00771AF8" w:rsidP="00771AF8">
      <w:pPr>
        <w:pStyle w:val="ListParagraph"/>
        <w:rPr>
          <w:rFonts w:cstheme="minorHAnsi"/>
          <w:sz w:val="24"/>
          <w:szCs w:val="24"/>
        </w:rPr>
      </w:pPr>
      <w:r w:rsidRPr="00771AF8">
        <w:rPr>
          <w:rFonts w:cstheme="minorHAnsi"/>
          <w:sz w:val="24"/>
          <w:szCs w:val="24"/>
        </w:rPr>
        <w:t xml:space="preserve">    </w:t>
      </w:r>
      <w:r w:rsidRPr="00B60AD9">
        <w:rPr>
          <w:rFonts w:cstheme="minorHAnsi"/>
          <w:b/>
          <w:bCs/>
          <w:sz w:val="24"/>
          <w:szCs w:val="24"/>
        </w:rPr>
        <w:t>AVG</w:t>
      </w:r>
      <w:r w:rsidRPr="00771AF8">
        <w:rPr>
          <w:rFonts w:cstheme="minorHAnsi"/>
          <w:sz w:val="24"/>
          <w:szCs w:val="24"/>
        </w:rPr>
        <w:t>(</w:t>
      </w:r>
      <w:proofErr w:type="spellStart"/>
      <w:r w:rsidRPr="00771AF8">
        <w:rPr>
          <w:rFonts w:cstheme="minorHAnsi"/>
          <w:sz w:val="24"/>
          <w:szCs w:val="24"/>
        </w:rPr>
        <w:t>Global_Sales</w:t>
      </w:r>
      <w:proofErr w:type="spellEnd"/>
      <w:r w:rsidRPr="00771AF8">
        <w:rPr>
          <w:rFonts w:cstheme="minorHAnsi"/>
          <w:sz w:val="24"/>
          <w:szCs w:val="24"/>
        </w:rPr>
        <w:t xml:space="preserve">) </w:t>
      </w:r>
      <w:r w:rsidR="00530A83" w:rsidRPr="00B60AD9">
        <w:rPr>
          <w:rFonts w:cstheme="minorHAnsi"/>
          <w:b/>
          <w:bCs/>
          <w:sz w:val="24"/>
          <w:szCs w:val="24"/>
        </w:rPr>
        <w:t>AS</w:t>
      </w:r>
      <w:r w:rsidRPr="00771AF8">
        <w:rPr>
          <w:rFonts w:cstheme="minorHAnsi"/>
          <w:sz w:val="24"/>
          <w:szCs w:val="24"/>
        </w:rPr>
        <w:t xml:space="preserve"> </w:t>
      </w:r>
      <w:proofErr w:type="spellStart"/>
      <w:r w:rsidRPr="00771AF8">
        <w:rPr>
          <w:rFonts w:cstheme="minorHAnsi"/>
          <w:sz w:val="24"/>
          <w:szCs w:val="24"/>
        </w:rPr>
        <w:t>Average_Global_Sales</w:t>
      </w:r>
      <w:proofErr w:type="spellEnd"/>
      <w:r w:rsidRPr="00771AF8">
        <w:rPr>
          <w:rFonts w:cstheme="minorHAnsi"/>
          <w:sz w:val="24"/>
          <w:szCs w:val="24"/>
        </w:rPr>
        <w:t>,</w:t>
      </w:r>
    </w:p>
    <w:p w14:paraId="2FB78461" w14:textId="77777777" w:rsidR="00771AF8" w:rsidRPr="00B60AD9" w:rsidRDefault="00771AF8" w:rsidP="00771AF8">
      <w:pPr>
        <w:pStyle w:val="ListParagraph"/>
        <w:rPr>
          <w:rFonts w:cstheme="minorHAnsi"/>
          <w:b/>
          <w:bCs/>
          <w:sz w:val="24"/>
          <w:szCs w:val="24"/>
        </w:rPr>
      </w:pPr>
      <w:r w:rsidRPr="00771AF8">
        <w:rPr>
          <w:rFonts w:cstheme="minorHAnsi"/>
          <w:sz w:val="24"/>
          <w:szCs w:val="24"/>
        </w:rPr>
        <w:t xml:space="preserve">    </w:t>
      </w:r>
      <w:r w:rsidRPr="00B60AD9">
        <w:rPr>
          <w:rFonts w:cstheme="minorHAnsi"/>
          <w:b/>
          <w:bCs/>
          <w:sz w:val="24"/>
          <w:szCs w:val="24"/>
        </w:rPr>
        <w:t>CASE</w:t>
      </w:r>
    </w:p>
    <w:p w14:paraId="2E5E4A7E" w14:textId="023DCC6C" w:rsidR="00771AF8" w:rsidRPr="00771AF8" w:rsidRDefault="00771AF8" w:rsidP="00771AF8">
      <w:pPr>
        <w:pStyle w:val="ListParagraph"/>
        <w:rPr>
          <w:rFonts w:cstheme="minorHAnsi"/>
          <w:sz w:val="24"/>
          <w:szCs w:val="24"/>
        </w:rPr>
      </w:pPr>
      <w:r w:rsidRPr="00771AF8">
        <w:rPr>
          <w:rFonts w:cstheme="minorHAnsi"/>
          <w:sz w:val="24"/>
          <w:szCs w:val="24"/>
        </w:rPr>
        <w:t xml:space="preserve">        </w:t>
      </w:r>
      <w:r w:rsidRPr="00B60AD9">
        <w:rPr>
          <w:rFonts w:cstheme="minorHAnsi"/>
          <w:b/>
          <w:bCs/>
          <w:sz w:val="24"/>
          <w:szCs w:val="24"/>
        </w:rPr>
        <w:t>WHEN</w:t>
      </w:r>
      <w:r w:rsidRPr="00771AF8">
        <w:rPr>
          <w:rFonts w:cstheme="minorHAnsi"/>
          <w:sz w:val="24"/>
          <w:szCs w:val="24"/>
        </w:rPr>
        <w:t xml:space="preserve"> </w:t>
      </w:r>
      <w:proofErr w:type="spellStart"/>
      <w:r w:rsidRPr="00771AF8">
        <w:rPr>
          <w:rFonts w:cstheme="minorHAnsi"/>
          <w:sz w:val="24"/>
          <w:szCs w:val="24"/>
        </w:rPr>
        <w:t>Year_of_Release</w:t>
      </w:r>
      <w:proofErr w:type="spellEnd"/>
      <w:r w:rsidRPr="00771AF8">
        <w:rPr>
          <w:rFonts w:cstheme="minorHAnsi"/>
          <w:sz w:val="24"/>
          <w:szCs w:val="24"/>
        </w:rPr>
        <w:t xml:space="preserve"> &gt;= 2010 </w:t>
      </w:r>
      <w:r w:rsidRPr="00B60AD9">
        <w:rPr>
          <w:rFonts w:cstheme="minorHAnsi"/>
          <w:b/>
          <w:bCs/>
          <w:sz w:val="24"/>
          <w:szCs w:val="24"/>
        </w:rPr>
        <w:t>THEN</w:t>
      </w:r>
      <w:r w:rsidRPr="00771AF8">
        <w:rPr>
          <w:rFonts w:cstheme="minorHAnsi"/>
          <w:sz w:val="24"/>
          <w:szCs w:val="24"/>
        </w:rPr>
        <w:t xml:space="preserve"> '</w:t>
      </w:r>
      <w:r w:rsidR="00177BD8">
        <w:rPr>
          <w:rFonts w:cstheme="minorHAnsi"/>
          <w:sz w:val="24"/>
          <w:szCs w:val="24"/>
        </w:rPr>
        <w:t>POST</w:t>
      </w:r>
      <w:r w:rsidRPr="00771AF8">
        <w:rPr>
          <w:rFonts w:cstheme="minorHAnsi"/>
          <w:sz w:val="24"/>
          <w:szCs w:val="24"/>
        </w:rPr>
        <w:t>-2010'</w:t>
      </w:r>
    </w:p>
    <w:p w14:paraId="725C81A9" w14:textId="18F5A660" w:rsidR="00771AF8" w:rsidRPr="00771AF8" w:rsidRDefault="00771AF8" w:rsidP="00771AF8">
      <w:pPr>
        <w:pStyle w:val="ListParagraph"/>
        <w:rPr>
          <w:rFonts w:cstheme="minorHAnsi"/>
          <w:sz w:val="24"/>
          <w:szCs w:val="24"/>
        </w:rPr>
      </w:pPr>
      <w:r w:rsidRPr="00771AF8">
        <w:rPr>
          <w:rFonts w:cstheme="minorHAnsi"/>
          <w:sz w:val="24"/>
          <w:szCs w:val="24"/>
        </w:rPr>
        <w:t xml:space="preserve">        </w:t>
      </w:r>
      <w:r w:rsidRPr="00B60AD9">
        <w:rPr>
          <w:rFonts w:cstheme="minorHAnsi"/>
          <w:b/>
          <w:bCs/>
          <w:sz w:val="24"/>
          <w:szCs w:val="24"/>
        </w:rPr>
        <w:t>WHEN</w:t>
      </w:r>
      <w:r w:rsidRPr="00771AF8">
        <w:rPr>
          <w:rFonts w:cstheme="minorHAnsi"/>
          <w:sz w:val="24"/>
          <w:szCs w:val="24"/>
        </w:rPr>
        <w:t xml:space="preserve"> </w:t>
      </w:r>
      <w:proofErr w:type="spellStart"/>
      <w:r w:rsidRPr="00771AF8">
        <w:rPr>
          <w:rFonts w:cstheme="minorHAnsi"/>
          <w:sz w:val="24"/>
          <w:szCs w:val="24"/>
        </w:rPr>
        <w:t>Year_of_Release</w:t>
      </w:r>
      <w:proofErr w:type="spellEnd"/>
      <w:r w:rsidRPr="00771AF8">
        <w:rPr>
          <w:rFonts w:cstheme="minorHAnsi"/>
          <w:sz w:val="24"/>
          <w:szCs w:val="24"/>
        </w:rPr>
        <w:t xml:space="preserve"> &lt; 2010 </w:t>
      </w:r>
      <w:r w:rsidRPr="00B60AD9">
        <w:rPr>
          <w:rFonts w:cstheme="minorHAnsi"/>
          <w:b/>
          <w:bCs/>
          <w:sz w:val="24"/>
          <w:szCs w:val="24"/>
        </w:rPr>
        <w:t>THEN</w:t>
      </w:r>
      <w:r w:rsidRPr="00771AF8">
        <w:rPr>
          <w:rFonts w:cstheme="minorHAnsi"/>
          <w:sz w:val="24"/>
          <w:szCs w:val="24"/>
        </w:rPr>
        <w:t xml:space="preserve"> '</w:t>
      </w:r>
      <w:r w:rsidR="00177BD8">
        <w:rPr>
          <w:rFonts w:cstheme="minorHAnsi"/>
          <w:sz w:val="24"/>
          <w:szCs w:val="24"/>
        </w:rPr>
        <w:t>PRE</w:t>
      </w:r>
      <w:r w:rsidRPr="00771AF8">
        <w:rPr>
          <w:rFonts w:cstheme="minorHAnsi"/>
          <w:sz w:val="24"/>
          <w:szCs w:val="24"/>
        </w:rPr>
        <w:t>-2010'</w:t>
      </w:r>
    </w:p>
    <w:p w14:paraId="61E731F2" w14:textId="6532505E" w:rsidR="00771AF8" w:rsidRPr="00771AF8" w:rsidRDefault="00771AF8" w:rsidP="00771AF8">
      <w:pPr>
        <w:pStyle w:val="ListParagraph"/>
        <w:rPr>
          <w:rFonts w:cstheme="minorHAnsi"/>
          <w:sz w:val="24"/>
          <w:szCs w:val="24"/>
        </w:rPr>
      </w:pPr>
      <w:r w:rsidRPr="00771AF8">
        <w:rPr>
          <w:rFonts w:cstheme="minorHAnsi"/>
          <w:sz w:val="24"/>
          <w:szCs w:val="24"/>
        </w:rPr>
        <w:t xml:space="preserve">    </w:t>
      </w:r>
      <w:r w:rsidRPr="00B60AD9">
        <w:rPr>
          <w:rFonts w:cstheme="minorHAnsi"/>
          <w:b/>
          <w:bCs/>
          <w:sz w:val="24"/>
          <w:szCs w:val="24"/>
        </w:rPr>
        <w:t>END</w:t>
      </w:r>
      <w:r w:rsidRPr="00771AF8">
        <w:rPr>
          <w:rFonts w:cstheme="minorHAnsi"/>
          <w:sz w:val="24"/>
          <w:szCs w:val="24"/>
        </w:rPr>
        <w:t xml:space="preserve"> </w:t>
      </w:r>
      <w:r w:rsidRPr="00B60AD9">
        <w:rPr>
          <w:rFonts w:cstheme="minorHAnsi"/>
          <w:b/>
          <w:bCs/>
          <w:sz w:val="24"/>
          <w:szCs w:val="24"/>
        </w:rPr>
        <w:t>AS</w:t>
      </w:r>
      <w:r w:rsidRPr="00771AF8">
        <w:rPr>
          <w:rFonts w:cstheme="minorHAnsi"/>
          <w:sz w:val="24"/>
          <w:szCs w:val="24"/>
        </w:rPr>
        <w:t xml:space="preserve"> </w:t>
      </w:r>
      <w:r w:rsidR="00177BD8" w:rsidRPr="00177BD8">
        <w:rPr>
          <w:rFonts w:cstheme="minorHAnsi"/>
          <w:sz w:val="24"/>
          <w:szCs w:val="24"/>
        </w:rPr>
        <w:t>Pre_or_POST_2010</w:t>
      </w:r>
    </w:p>
    <w:p w14:paraId="7D73ECFF" w14:textId="7B83EBBF" w:rsidR="00771AF8" w:rsidRPr="00B60AD9" w:rsidRDefault="00771AF8" w:rsidP="00771AF8">
      <w:pPr>
        <w:pStyle w:val="ListParagraph"/>
        <w:rPr>
          <w:rFonts w:cstheme="minorHAnsi"/>
          <w:b/>
          <w:bCs/>
          <w:sz w:val="24"/>
          <w:szCs w:val="24"/>
        </w:rPr>
      </w:pPr>
      <w:r w:rsidRPr="00B60AD9">
        <w:rPr>
          <w:rFonts w:cstheme="minorHAnsi"/>
          <w:b/>
          <w:bCs/>
          <w:sz w:val="24"/>
          <w:szCs w:val="24"/>
        </w:rPr>
        <w:t>FROM</w:t>
      </w:r>
    </w:p>
    <w:p w14:paraId="6357FBE7" w14:textId="2F65C816" w:rsidR="00771AF8" w:rsidRPr="00771AF8" w:rsidRDefault="00771AF8" w:rsidP="00771AF8">
      <w:pPr>
        <w:pStyle w:val="ListParagraph"/>
        <w:rPr>
          <w:rFonts w:cstheme="minorHAnsi"/>
          <w:sz w:val="24"/>
          <w:szCs w:val="24"/>
        </w:rPr>
      </w:pPr>
      <w:r w:rsidRPr="00771AF8">
        <w:rPr>
          <w:rFonts w:cstheme="minorHAnsi"/>
          <w:sz w:val="24"/>
          <w:szCs w:val="24"/>
        </w:rPr>
        <w:t xml:space="preserve">    </w:t>
      </w:r>
      <w:proofErr w:type="gramStart"/>
      <w:r w:rsidR="00BA4AD0">
        <w:rPr>
          <w:rFonts w:cstheme="minorHAnsi"/>
          <w:sz w:val="24"/>
          <w:szCs w:val="24"/>
        </w:rPr>
        <w:t>videosgames</w:t>
      </w:r>
      <w:r w:rsidR="00BA4AD0" w:rsidRPr="008A3FA8">
        <w:rPr>
          <w:rFonts w:cstheme="minorHAnsi"/>
          <w:sz w:val="24"/>
          <w:szCs w:val="24"/>
        </w:rPr>
        <w:t>.vgsales</w:t>
      </w:r>
      <w:proofErr w:type="gramEnd"/>
      <w:r w:rsidR="00BA4AD0">
        <w:rPr>
          <w:rFonts w:cstheme="minorHAnsi"/>
          <w:sz w:val="24"/>
          <w:szCs w:val="24"/>
        </w:rPr>
        <w:t>_2016</w:t>
      </w:r>
    </w:p>
    <w:p w14:paraId="3B1CE295" w14:textId="07F2BCB0" w:rsidR="00771AF8" w:rsidRDefault="00771AF8" w:rsidP="00B60AD9">
      <w:pPr>
        <w:pStyle w:val="ListParagraph"/>
        <w:ind w:left="0" w:firstLine="720"/>
        <w:rPr>
          <w:rFonts w:cstheme="minorHAnsi"/>
          <w:sz w:val="24"/>
          <w:szCs w:val="24"/>
        </w:rPr>
      </w:pPr>
      <w:r w:rsidRPr="00B60AD9">
        <w:rPr>
          <w:rFonts w:cstheme="minorHAnsi"/>
          <w:b/>
          <w:bCs/>
          <w:sz w:val="24"/>
          <w:szCs w:val="24"/>
        </w:rPr>
        <w:t>GROUP BY</w:t>
      </w:r>
      <w:r w:rsidRPr="00771AF8">
        <w:rPr>
          <w:rFonts w:cstheme="minorHAnsi"/>
          <w:sz w:val="24"/>
          <w:szCs w:val="24"/>
        </w:rPr>
        <w:t xml:space="preserve"> </w:t>
      </w:r>
      <w:r w:rsidR="00177BD8" w:rsidRPr="00177BD8">
        <w:rPr>
          <w:rFonts w:cstheme="minorHAnsi"/>
          <w:sz w:val="24"/>
          <w:szCs w:val="24"/>
        </w:rPr>
        <w:t>Pre_or_POST_2010</w:t>
      </w:r>
      <w:r w:rsidRPr="00771AF8">
        <w:rPr>
          <w:rFonts w:cstheme="minorHAnsi"/>
          <w:sz w:val="24"/>
          <w:szCs w:val="24"/>
        </w:rPr>
        <w:t>;</w:t>
      </w:r>
    </w:p>
    <w:p w14:paraId="3A438C89" w14:textId="243076A4" w:rsidR="00D014BE" w:rsidRDefault="00D014BE" w:rsidP="00D014BE">
      <w:pPr>
        <w:pStyle w:val="ListParagraph"/>
        <w:ind w:left="0"/>
        <w:rPr>
          <w:rFonts w:cstheme="minorHAnsi"/>
          <w:sz w:val="24"/>
          <w:szCs w:val="24"/>
        </w:rPr>
      </w:pPr>
    </w:p>
    <w:p w14:paraId="1C5749FE" w14:textId="35FE2B43" w:rsidR="00D014BE" w:rsidRDefault="00D014BE" w:rsidP="00D014BE">
      <w:pPr>
        <w:pStyle w:val="ListParagraph"/>
        <w:ind w:left="0"/>
        <w:rPr>
          <w:rFonts w:cstheme="minorHAnsi"/>
          <w:sz w:val="24"/>
          <w:szCs w:val="24"/>
        </w:rPr>
      </w:pPr>
    </w:p>
    <w:p w14:paraId="60D87352" w14:textId="77777777" w:rsidR="004445F1" w:rsidRDefault="004445F1" w:rsidP="004445F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28EE04" w14:textId="0D67C40A" w:rsidR="00D014BE" w:rsidRPr="00B60AD9" w:rsidRDefault="0013771E" w:rsidP="00B60AD9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B60AD9">
        <w:rPr>
          <w:rFonts w:asciiTheme="majorHAnsi" w:hAnsiTheme="majorHAnsi" w:cstheme="majorHAnsi"/>
          <w:b/>
          <w:bCs/>
          <w:sz w:val="24"/>
          <w:szCs w:val="24"/>
        </w:rPr>
        <w:lastRenderedPageBreak/>
        <w:t>2.1.</w:t>
      </w:r>
      <w:r w:rsidR="009C69FD" w:rsidRPr="00B60AD9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B60A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014BE" w:rsidRPr="00B60AD9">
        <w:rPr>
          <w:rFonts w:asciiTheme="majorHAnsi" w:hAnsiTheme="majorHAnsi" w:cstheme="majorHAnsi"/>
          <w:b/>
          <w:bCs/>
          <w:sz w:val="24"/>
          <w:szCs w:val="24"/>
        </w:rPr>
        <w:t>Screenshot of the Output</w:t>
      </w:r>
    </w:p>
    <w:p w14:paraId="5F84AE25" w14:textId="72AE59C3" w:rsidR="008A3FA8" w:rsidRDefault="008A3FA8" w:rsidP="008A3FA8"/>
    <w:p w14:paraId="5D82260B" w14:textId="4471AC5D" w:rsidR="008A3FA8" w:rsidRDefault="00BA4AD0" w:rsidP="00B60AD9">
      <w:pPr>
        <w:jc w:val="center"/>
      </w:pPr>
      <w:r>
        <w:rPr>
          <w:noProof/>
        </w:rPr>
        <w:drawing>
          <wp:inline distT="0" distB="0" distL="0" distR="0" wp14:anchorId="57EE5223" wp14:editId="5BFC349C">
            <wp:extent cx="5225143" cy="3147368"/>
            <wp:effectExtent l="19050" t="19050" r="139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126" cy="3164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2E71F" w14:textId="372EB763" w:rsidR="008A3FA8" w:rsidRDefault="008A3FA8" w:rsidP="008A3FA8">
      <w:pPr>
        <w:jc w:val="center"/>
        <w:rPr>
          <w:i/>
          <w:iCs/>
          <w:sz w:val="20"/>
          <w:szCs w:val="20"/>
        </w:rPr>
      </w:pPr>
      <w:r w:rsidRPr="00AF6597">
        <w:rPr>
          <w:i/>
          <w:iCs/>
          <w:sz w:val="20"/>
          <w:szCs w:val="20"/>
        </w:rPr>
        <w:t>Figure 1.</w:t>
      </w:r>
      <w:r w:rsidR="00BA4AD0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 xml:space="preserve"> </w:t>
      </w:r>
      <w:r w:rsidR="00BA4AD0">
        <w:rPr>
          <w:i/>
          <w:iCs/>
          <w:sz w:val="20"/>
          <w:szCs w:val="20"/>
        </w:rPr>
        <w:t>“Pre_or_Post_2010”</w:t>
      </w:r>
      <w:r>
        <w:rPr>
          <w:i/>
          <w:iCs/>
          <w:sz w:val="20"/>
          <w:szCs w:val="20"/>
        </w:rPr>
        <w:t xml:space="preserve"> </w:t>
      </w:r>
      <w:r w:rsidR="00BA4AD0"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 xml:space="preserve">olumn for categorizing </w:t>
      </w:r>
      <w:r w:rsidR="00BA4AD0"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 xml:space="preserve">re </w:t>
      </w:r>
      <w:r w:rsidR="00BA4AD0">
        <w:rPr>
          <w:i/>
          <w:iCs/>
          <w:sz w:val="20"/>
          <w:szCs w:val="20"/>
        </w:rPr>
        <w:t>&amp;</w:t>
      </w:r>
      <w:r>
        <w:rPr>
          <w:i/>
          <w:iCs/>
          <w:sz w:val="20"/>
          <w:szCs w:val="20"/>
        </w:rPr>
        <w:t xml:space="preserve"> </w:t>
      </w:r>
      <w:r w:rsidR="00BA4AD0"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>ost 2010 dataset</w:t>
      </w:r>
    </w:p>
    <w:p w14:paraId="5724551A" w14:textId="27E1AB9A" w:rsidR="008A3FA8" w:rsidRDefault="008A3FA8" w:rsidP="008A3FA8">
      <w:pPr>
        <w:jc w:val="center"/>
        <w:rPr>
          <w:i/>
          <w:iCs/>
          <w:sz w:val="20"/>
          <w:szCs w:val="20"/>
        </w:rPr>
      </w:pPr>
    </w:p>
    <w:p w14:paraId="1780EEAA" w14:textId="7EA77B70" w:rsidR="008A3FA8" w:rsidRDefault="00BA4AD0" w:rsidP="00B60AD9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A377DA8" wp14:editId="0F28FAF2">
            <wp:extent cx="5293472" cy="3188525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473" cy="3194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E9166" w14:textId="6AD71ABC" w:rsidR="008A3FA8" w:rsidRDefault="008A3FA8" w:rsidP="008A3FA8">
      <w:pPr>
        <w:jc w:val="center"/>
        <w:rPr>
          <w:i/>
          <w:iCs/>
          <w:sz w:val="20"/>
          <w:szCs w:val="20"/>
        </w:rPr>
      </w:pPr>
      <w:r w:rsidRPr="00AF6597">
        <w:rPr>
          <w:i/>
          <w:iCs/>
          <w:sz w:val="20"/>
          <w:szCs w:val="20"/>
        </w:rPr>
        <w:t>Figure 1.</w:t>
      </w:r>
      <w:r w:rsidR="00BA4AD0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 xml:space="preserve"> Average Global Sales</w:t>
      </w:r>
      <w:r w:rsidR="00D8541C">
        <w:rPr>
          <w:i/>
          <w:iCs/>
          <w:sz w:val="20"/>
          <w:szCs w:val="20"/>
        </w:rPr>
        <w:t xml:space="preserve"> Execution</w:t>
      </w:r>
    </w:p>
    <w:p w14:paraId="61DA0769" w14:textId="045B3F09" w:rsidR="00AC502B" w:rsidRDefault="00AC502B" w:rsidP="008A3FA8">
      <w:pPr>
        <w:jc w:val="center"/>
        <w:rPr>
          <w:i/>
          <w:iCs/>
          <w:sz w:val="20"/>
          <w:szCs w:val="20"/>
        </w:rPr>
      </w:pPr>
    </w:p>
    <w:p w14:paraId="3B8DE15C" w14:textId="6E5EEDED" w:rsidR="00AC502B" w:rsidRDefault="00177BD8" w:rsidP="008A3FA8">
      <w:pPr>
        <w:jc w:val="center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DA88D8" wp14:editId="1413F4F8">
            <wp:extent cx="2609850" cy="872836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44"/>
                    <a:stretch/>
                  </pic:blipFill>
                  <pic:spPr bwMode="auto">
                    <a:xfrm>
                      <a:off x="0" y="0"/>
                      <a:ext cx="2609850" cy="87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49E0C" w14:textId="7AE02F33" w:rsidR="00AC502B" w:rsidRDefault="00AC502B" w:rsidP="00AC502B">
      <w:pPr>
        <w:jc w:val="center"/>
        <w:rPr>
          <w:i/>
          <w:iCs/>
          <w:sz w:val="20"/>
          <w:szCs w:val="20"/>
        </w:rPr>
      </w:pPr>
      <w:r w:rsidRPr="00AF6597">
        <w:rPr>
          <w:i/>
          <w:iCs/>
          <w:sz w:val="20"/>
          <w:szCs w:val="20"/>
        </w:rPr>
        <w:t>Figure 1.</w:t>
      </w:r>
      <w:r w:rsidR="00BA4AD0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 xml:space="preserve"> Average Global Sales</w:t>
      </w:r>
      <w:r w:rsidR="00D8541C">
        <w:rPr>
          <w:i/>
          <w:iCs/>
          <w:sz w:val="20"/>
          <w:szCs w:val="20"/>
        </w:rPr>
        <w:t xml:space="preserve"> Result</w:t>
      </w:r>
    </w:p>
    <w:p w14:paraId="229581BB" w14:textId="77777777" w:rsidR="00AC502B" w:rsidRDefault="00AC502B" w:rsidP="008A3FA8">
      <w:pPr>
        <w:jc w:val="center"/>
        <w:rPr>
          <w:i/>
          <w:iCs/>
          <w:sz w:val="20"/>
          <w:szCs w:val="20"/>
        </w:rPr>
      </w:pPr>
    </w:p>
    <w:p w14:paraId="6E4156B2" w14:textId="3261B29E" w:rsidR="008A3FA8" w:rsidRPr="00B60AD9" w:rsidRDefault="0013771E" w:rsidP="00B60AD9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60AD9">
        <w:rPr>
          <w:rFonts w:asciiTheme="majorHAnsi" w:hAnsiTheme="majorHAnsi" w:cstheme="majorHAnsi"/>
          <w:b/>
          <w:bCs/>
          <w:sz w:val="24"/>
          <w:szCs w:val="24"/>
        </w:rPr>
        <w:t>2.1.</w:t>
      </w:r>
      <w:r w:rsidR="009C69FD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B60A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C5BA2" w:rsidRPr="00B60AD9">
        <w:rPr>
          <w:rFonts w:asciiTheme="majorHAnsi" w:hAnsiTheme="majorHAnsi" w:cstheme="majorHAnsi"/>
          <w:b/>
          <w:bCs/>
          <w:sz w:val="24"/>
          <w:szCs w:val="24"/>
        </w:rPr>
        <w:t>CONCLUSION</w:t>
      </w:r>
    </w:p>
    <w:p w14:paraId="68E7B0E2" w14:textId="77777777" w:rsidR="00D8541C" w:rsidRDefault="005C5BA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From the </w:t>
      </w:r>
      <w:r w:rsidR="00AC502B">
        <w:rPr>
          <w:sz w:val="20"/>
          <w:szCs w:val="20"/>
        </w:rPr>
        <w:t>My</w:t>
      </w:r>
      <w:r>
        <w:rPr>
          <w:sz w:val="20"/>
          <w:szCs w:val="20"/>
        </w:rPr>
        <w:t xml:space="preserve">SQL </w:t>
      </w:r>
      <w:r w:rsidR="0013771E">
        <w:rPr>
          <w:sz w:val="20"/>
          <w:szCs w:val="20"/>
        </w:rPr>
        <w:t>output (</w:t>
      </w:r>
      <w:r>
        <w:rPr>
          <w:sz w:val="20"/>
          <w:szCs w:val="20"/>
        </w:rPr>
        <w:t>Refer Fig 1.</w:t>
      </w:r>
      <w:r w:rsidR="00177BD8">
        <w:rPr>
          <w:sz w:val="20"/>
          <w:szCs w:val="20"/>
        </w:rPr>
        <w:t>3</w:t>
      </w:r>
      <w:r>
        <w:rPr>
          <w:sz w:val="20"/>
          <w:szCs w:val="20"/>
        </w:rPr>
        <w:t>),</w:t>
      </w:r>
    </w:p>
    <w:p w14:paraId="6AEE8E2F" w14:textId="77777777" w:rsidR="00D8541C" w:rsidRDefault="00D8541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Average Global Sales before 2010 is </w:t>
      </w:r>
      <w:r w:rsidRPr="00B60AD9">
        <w:rPr>
          <w:b/>
          <w:bCs/>
          <w:sz w:val="20"/>
          <w:szCs w:val="20"/>
        </w:rPr>
        <w:t>0.56</w:t>
      </w:r>
      <w:r>
        <w:rPr>
          <w:sz w:val="20"/>
          <w:szCs w:val="20"/>
        </w:rPr>
        <w:t xml:space="preserve"> and after 2010 is </w:t>
      </w:r>
      <w:r w:rsidRPr="00B60AD9">
        <w:rPr>
          <w:b/>
          <w:bCs/>
          <w:sz w:val="20"/>
          <w:szCs w:val="20"/>
        </w:rPr>
        <w:t>0.48</w:t>
      </w:r>
      <w:r>
        <w:rPr>
          <w:sz w:val="20"/>
          <w:szCs w:val="20"/>
        </w:rPr>
        <w:t>.</w:t>
      </w:r>
    </w:p>
    <w:p w14:paraId="350EC54D" w14:textId="18FED7B1" w:rsidR="00036D34" w:rsidRDefault="005C5BA2" w:rsidP="00B60AD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8541C" w:rsidRPr="00B60AD9">
        <w:rPr>
          <w:b/>
          <w:bCs/>
          <w:sz w:val="20"/>
          <w:szCs w:val="20"/>
        </w:rPr>
        <w:t>A</w:t>
      </w:r>
      <w:r w:rsidRPr="00B60AD9">
        <w:rPr>
          <w:b/>
          <w:bCs/>
          <w:sz w:val="20"/>
          <w:szCs w:val="20"/>
        </w:rPr>
        <w:t xml:space="preserve">verage global sales </w:t>
      </w:r>
      <w:r w:rsidR="00D8541C">
        <w:rPr>
          <w:b/>
          <w:bCs/>
          <w:sz w:val="20"/>
          <w:szCs w:val="20"/>
        </w:rPr>
        <w:t>are</w:t>
      </w:r>
      <w:r w:rsidRPr="00B60AD9">
        <w:rPr>
          <w:b/>
          <w:bCs/>
          <w:sz w:val="20"/>
          <w:szCs w:val="20"/>
        </w:rPr>
        <w:t xml:space="preserve"> higher before 2010</w:t>
      </w:r>
      <w:r>
        <w:rPr>
          <w:sz w:val="20"/>
          <w:szCs w:val="20"/>
        </w:rPr>
        <w:t xml:space="preserve">(i.e., </w:t>
      </w:r>
      <w:proofErr w:type="gramStart"/>
      <w:r>
        <w:rPr>
          <w:sz w:val="20"/>
          <w:szCs w:val="20"/>
        </w:rPr>
        <w:t>Pre-2010</w:t>
      </w:r>
      <w:proofErr w:type="gramEnd"/>
      <w:r>
        <w:rPr>
          <w:sz w:val="20"/>
          <w:szCs w:val="20"/>
        </w:rPr>
        <w:t>) in the considered dataset.</w:t>
      </w:r>
    </w:p>
    <w:p w14:paraId="7CBF652F" w14:textId="77777777" w:rsidR="00036D34" w:rsidRDefault="00036D34" w:rsidP="00036D34"/>
    <w:p w14:paraId="5599C7E4" w14:textId="7EDCB98E" w:rsidR="00036D34" w:rsidRPr="00B60AD9" w:rsidRDefault="0013771E" w:rsidP="00B60AD9">
      <w:pPr>
        <w:pStyle w:val="Heading2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2" w:name="_Toc84579229"/>
      <w:r>
        <w:rPr>
          <w:rFonts w:cstheme="majorHAnsi"/>
          <w:b/>
          <w:bCs/>
          <w:color w:val="000000" w:themeColor="text1"/>
          <w:sz w:val="24"/>
          <w:szCs w:val="24"/>
        </w:rPr>
        <w:t>2</w:t>
      </w:r>
      <w:r w:rsidR="00036D34" w:rsidRPr="00B60AD9">
        <w:rPr>
          <w:rFonts w:cstheme="majorHAnsi"/>
          <w:b/>
          <w:bCs/>
          <w:color w:val="000000" w:themeColor="text1"/>
          <w:sz w:val="24"/>
          <w:szCs w:val="24"/>
        </w:rPr>
        <w:t>.</w:t>
      </w:r>
      <w:r>
        <w:rPr>
          <w:rFonts w:cstheme="majorHAnsi"/>
          <w:b/>
          <w:bCs/>
          <w:color w:val="000000" w:themeColor="text1"/>
          <w:sz w:val="24"/>
          <w:szCs w:val="24"/>
        </w:rPr>
        <w:t>2</w:t>
      </w:r>
      <w:r w:rsidR="00036D34" w:rsidRPr="00B60AD9">
        <w:rPr>
          <w:rFonts w:cstheme="majorHAnsi"/>
          <w:b/>
          <w:bCs/>
          <w:color w:val="000000" w:themeColor="text1"/>
          <w:sz w:val="24"/>
          <w:szCs w:val="24"/>
        </w:rPr>
        <w:t xml:space="preserve"> </w:t>
      </w:r>
      <w:r w:rsidR="00774078" w:rsidRPr="00B60AD9">
        <w:rPr>
          <w:rFonts w:cstheme="majorHAnsi"/>
          <w:b/>
          <w:bCs/>
          <w:color w:val="000000" w:themeColor="text1"/>
          <w:sz w:val="24"/>
          <w:szCs w:val="24"/>
        </w:rPr>
        <w:t>Steps followed</w:t>
      </w:r>
      <w:bookmarkEnd w:id="12"/>
    </w:p>
    <w:p w14:paraId="07964D93" w14:textId="77777777" w:rsidR="00036D34" w:rsidRDefault="00036D34" w:rsidP="00036D34"/>
    <w:p w14:paraId="270B09C0" w14:textId="77777777" w:rsidR="006353F0" w:rsidRDefault="00036D34">
      <w:pPr>
        <w:pStyle w:val="ListParagraph"/>
        <w:numPr>
          <w:ilvl w:val="0"/>
          <w:numId w:val="60"/>
        </w:numPr>
        <w:spacing w:line="360" w:lineRule="auto"/>
      </w:pPr>
      <w:r>
        <w:t xml:space="preserve">Firstly, I went through the dataset i.e., “vgsales.csv” file to understand the variables and its types. </w:t>
      </w:r>
    </w:p>
    <w:p w14:paraId="4674FC61" w14:textId="620BD0F5" w:rsidR="006353F0" w:rsidRDefault="006353F0" w:rsidP="00B60AD9">
      <w:pPr>
        <w:pStyle w:val="ListParagraph"/>
        <w:numPr>
          <w:ilvl w:val="0"/>
          <w:numId w:val="60"/>
        </w:numPr>
        <w:spacing w:line="360" w:lineRule="auto"/>
      </w:pPr>
      <w:r>
        <w:t>Created database and import the dataset into MySQL, also made sure that all the datapoints are imported successfully for correct output.</w:t>
      </w:r>
    </w:p>
    <w:p w14:paraId="7B8BC432" w14:textId="3E20ABE3" w:rsidR="00036D34" w:rsidRDefault="006353F0" w:rsidP="00B60AD9">
      <w:pPr>
        <w:pStyle w:val="ListParagraph"/>
        <w:numPr>
          <w:ilvl w:val="0"/>
          <w:numId w:val="60"/>
        </w:numPr>
        <w:spacing w:line="360" w:lineRule="auto"/>
      </w:pPr>
      <w:r>
        <w:t xml:space="preserve">Then </w:t>
      </w:r>
      <w:r w:rsidR="00036D34">
        <w:t xml:space="preserve">divided the question into two parts for easy identification of required functions, which </w:t>
      </w:r>
      <w:proofErr w:type="gramStart"/>
      <w:r w:rsidR="00036D34">
        <w:t>are:-</w:t>
      </w:r>
      <w:proofErr w:type="gramEnd"/>
      <w:r w:rsidR="00036D34">
        <w:t xml:space="preserve"> </w:t>
      </w:r>
    </w:p>
    <w:p w14:paraId="3BF29C43" w14:textId="4542EFB9" w:rsidR="00036D34" w:rsidRDefault="006353F0" w:rsidP="00B60AD9">
      <w:pPr>
        <w:pStyle w:val="ListParagraph"/>
        <w:numPr>
          <w:ilvl w:val="0"/>
          <w:numId w:val="61"/>
        </w:numPr>
        <w:spacing w:line="360" w:lineRule="auto"/>
      </w:pPr>
      <w:r>
        <w:t>How to g</w:t>
      </w:r>
      <w:r w:rsidR="00036D34">
        <w:t>rouping the data into Pre and Post 2010</w:t>
      </w:r>
    </w:p>
    <w:p w14:paraId="20BE9DA0" w14:textId="380E2A35" w:rsidR="003F2CCE" w:rsidRDefault="00036D34" w:rsidP="00B60AD9">
      <w:pPr>
        <w:spacing w:line="360" w:lineRule="auto"/>
      </w:pPr>
      <w:r>
        <w:t xml:space="preserve">By using </w:t>
      </w:r>
      <w:r w:rsidRPr="00B60AD9">
        <w:rPr>
          <w:b/>
          <w:bCs/>
        </w:rPr>
        <w:t>CASE WHEN THEN</w:t>
      </w:r>
      <w:r>
        <w:t xml:space="preserve"> function to check whether the “</w:t>
      </w:r>
      <w:proofErr w:type="spellStart"/>
      <w:r w:rsidRPr="00B60AD9">
        <w:rPr>
          <w:b/>
          <w:bCs/>
        </w:rPr>
        <w:t>Year_of_Release</w:t>
      </w:r>
      <w:proofErr w:type="spellEnd"/>
      <w:r>
        <w:t xml:space="preserve">” is before or after 2010 and assigned it to </w:t>
      </w:r>
      <w:r w:rsidR="00530A83" w:rsidRPr="00530A83">
        <w:t>“Pre_or_POST_2010”</w:t>
      </w:r>
      <w:r w:rsidR="00530A83">
        <w:t xml:space="preserve"> </w:t>
      </w:r>
      <w:r>
        <w:t>column using AS function.</w:t>
      </w:r>
    </w:p>
    <w:p w14:paraId="4FA67C85" w14:textId="62DF7A8C" w:rsidR="00771AF8" w:rsidRDefault="006353F0" w:rsidP="00B60AD9">
      <w:pPr>
        <w:pStyle w:val="ListParagraph"/>
        <w:numPr>
          <w:ilvl w:val="0"/>
          <w:numId w:val="61"/>
        </w:numPr>
        <w:spacing w:line="360" w:lineRule="auto"/>
      </w:pPr>
      <w:r>
        <w:t>How to f</w:t>
      </w:r>
      <w:r w:rsidR="001944A4">
        <w:t>ind the average for pre and post 2010 data points</w:t>
      </w:r>
    </w:p>
    <w:p w14:paraId="4DF1318B" w14:textId="77777777" w:rsidR="00771AF8" w:rsidRDefault="00771AF8" w:rsidP="00B60AD9">
      <w:pPr>
        <w:pStyle w:val="ListParagraph"/>
        <w:spacing w:line="360" w:lineRule="auto"/>
      </w:pPr>
    </w:p>
    <w:p w14:paraId="1BA73F0B" w14:textId="4A50D695" w:rsidR="00846D61" w:rsidRDefault="001944A4" w:rsidP="00B60AD9">
      <w:pPr>
        <w:pStyle w:val="ListParagraph"/>
        <w:spacing w:line="360" w:lineRule="auto"/>
        <w:ind w:left="0"/>
      </w:pPr>
      <w:r>
        <w:t xml:space="preserve">By using </w:t>
      </w:r>
      <w:r w:rsidRPr="00B60AD9">
        <w:rPr>
          <w:b/>
          <w:bCs/>
        </w:rPr>
        <w:t>AVG</w:t>
      </w:r>
      <w:r>
        <w:t xml:space="preserve"> function and </w:t>
      </w:r>
      <w:r w:rsidRPr="00B60AD9">
        <w:rPr>
          <w:b/>
          <w:bCs/>
        </w:rPr>
        <w:t>GROUP BY</w:t>
      </w:r>
      <w:r>
        <w:t xml:space="preserve"> function to </w:t>
      </w:r>
      <w:r w:rsidR="00530A83" w:rsidRPr="00530A83">
        <w:rPr>
          <w:b/>
          <w:bCs/>
        </w:rPr>
        <w:t>“Pre_or_POST_2010”</w:t>
      </w:r>
      <w:r w:rsidR="00530A83">
        <w:rPr>
          <w:b/>
          <w:bCs/>
        </w:rPr>
        <w:t xml:space="preserve"> </w:t>
      </w:r>
      <w:r>
        <w:t xml:space="preserve">column, the average </w:t>
      </w:r>
      <w:proofErr w:type="spellStart"/>
      <w:r w:rsidRPr="00B60AD9">
        <w:rPr>
          <w:b/>
          <w:bCs/>
        </w:rPr>
        <w:t>Global_Sales</w:t>
      </w:r>
      <w:proofErr w:type="spellEnd"/>
      <w:r>
        <w:t xml:space="preserve"> of pre and post 2010 </w:t>
      </w:r>
      <w:r w:rsidR="00771AF8">
        <w:t>was</w:t>
      </w:r>
      <w:r>
        <w:t xml:space="preserve"> found.</w:t>
      </w:r>
    </w:p>
    <w:p w14:paraId="556082D7" w14:textId="1A44F543" w:rsidR="003F2CCE" w:rsidRDefault="003F2CCE">
      <w:pPr>
        <w:pStyle w:val="ListParagraph"/>
        <w:ind w:left="0"/>
      </w:pPr>
    </w:p>
    <w:p w14:paraId="6281CABA" w14:textId="284B3509" w:rsidR="00530A83" w:rsidRDefault="00530A83">
      <w:pPr>
        <w:pStyle w:val="ListParagraph"/>
        <w:ind w:left="0"/>
      </w:pPr>
    </w:p>
    <w:p w14:paraId="683E7096" w14:textId="122CA69F" w:rsidR="00530A83" w:rsidRDefault="00530A83">
      <w:pPr>
        <w:pStyle w:val="ListParagraph"/>
        <w:ind w:left="0"/>
      </w:pPr>
    </w:p>
    <w:p w14:paraId="5600D337" w14:textId="77777777" w:rsidR="00530A83" w:rsidRPr="00B60AD9" w:rsidRDefault="00530A83" w:rsidP="00B60AD9">
      <w:pPr>
        <w:pStyle w:val="ListParagraph"/>
        <w:ind w:left="0"/>
      </w:pPr>
    </w:p>
    <w:p w14:paraId="45A02E9D" w14:textId="137AF3CC" w:rsidR="00846D61" w:rsidRPr="00B60AD9" w:rsidRDefault="0013771E" w:rsidP="00B60AD9">
      <w:pPr>
        <w:pStyle w:val="Heading2"/>
        <w:spacing w:line="480" w:lineRule="auto"/>
        <w:rPr>
          <w:b/>
          <w:bCs/>
          <w:color w:val="000000" w:themeColor="text1"/>
          <w:sz w:val="24"/>
          <w:szCs w:val="24"/>
        </w:rPr>
      </w:pPr>
      <w:bookmarkStart w:id="13" w:name="_Toc84579230"/>
      <w:r>
        <w:rPr>
          <w:b/>
          <w:bCs/>
          <w:color w:val="000000" w:themeColor="text1"/>
          <w:sz w:val="24"/>
          <w:szCs w:val="24"/>
        </w:rPr>
        <w:lastRenderedPageBreak/>
        <w:t>2.3</w:t>
      </w:r>
      <w:r w:rsidR="00774078" w:rsidRPr="00B60AD9">
        <w:rPr>
          <w:b/>
          <w:bCs/>
          <w:color w:val="000000" w:themeColor="text1"/>
          <w:sz w:val="24"/>
          <w:szCs w:val="24"/>
        </w:rPr>
        <w:t xml:space="preserve"> </w:t>
      </w:r>
      <w:r w:rsidR="00846D61" w:rsidRPr="00B60AD9">
        <w:rPr>
          <w:b/>
          <w:bCs/>
          <w:color w:val="000000" w:themeColor="text1"/>
          <w:sz w:val="24"/>
          <w:szCs w:val="24"/>
        </w:rPr>
        <w:t>Challenges</w:t>
      </w:r>
      <w:bookmarkEnd w:id="13"/>
    </w:p>
    <w:p w14:paraId="3BB64073" w14:textId="396AA388" w:rsidR="00177BD8" w:rsidRDefault="00846D61" w:rsidP="00B60AD9">
      <w:pPr>
        <w:pStyle w:val="ListParagraph"/>
        <w:numPr>
          <w:ilvl w:val="0"/>
          <w:numId w:val="50"/>
        </w:numPr>
        <w:spacing w:line="480" w:lineRule="auto"/>
      </w:pPr>
      <w:r w:rsidRPr="00B60AD9">
        <w:t>Identification of proper function</w:t>
      </w:r>
      <w:r w:rsidR="00530A83">
        <w:t>s for execution</w:t>
      </w:r>
      <w:r w:rsidRPr="00B60AD9">
        <w:t xml:space="preserve"> </w:t>
      </w:r>
      <w:r w:rsidR="001944A4">
        <w:t>i.e., CASE WHEN THEN</w:t>
      </w:r>
      <w:r w:rsidR="008A3FA8">
        <w:t>, GROUP BY and AS functions</w:t>
      </w:r>
    </w:p>
    <w:p w14:paraId="3E8E3FEF" w14:textId="1BB4DC35" w:rsidR="001944A4" w:rsidRDefault="001944A4">
      <w:pPr>
        <w:pStyle w:val="ListParagraph"/>
        <w:numPr>
          <w:ilvl w:val="0"/>
          <w:numId w:val="50"/>
        </w:numPr>
        <w:spacing w:line="480" w:lineRule="auto"/>
      </w:pPr>
      <w:r>
        <w:t xml:space="preserve">Syntax for using CASE WHEN along with GROUP BY </w:t>
      </w:r>
      <w:r w:rsidR="008A3FA8">
        <w:t xml:space="preserve">and AS </w:t>
      </w:r>
      <w:r>
        <w:t xml:space="preserve">function to find the average </w:t>
      </w:r>
      <w:proofErr w:type="spellStart"/>
      <w:r w:rsidRPr="001944A4">
        <w:t>Global_Sales</w:t>
      </w:r>
      <w:proofErr w:type="spellEnd"/>
      <w:r>
        <w:t>.</w:t>
      </w:r>
    </w:p>
    <w:p w14:paraId="437043E6" w14:textId="77777777" w:rsidR="00177BD8" w:rsidRDefault="00177BD8" w:rsidP="00177BD8">
      <w:pPr>
        <w:pStyle w:val="ListParagraph"/>
        <w:numPr>
          <w:ilvl w:val="0"/>
          <w:numId w:val="50"/>
        </w:numPr>
        <w:spacing w:line="480" w:lineRule="auto"/>
      </w:pPr>
      <w:r>
        <w:t>I also tried using IF function, which also gave the same result</w:t>
      </w:r>
    </w:p>
    <w:p w14:paraId="7CBF6EEB" w14:textId="77777777" w:rsidR="00177BD8" w:rsidRDefault="00177BD8" w:rsidP="00B60AD9">
      <w:pPr>
        <w:pStyle w:val="ListParagraph"/>
        <w:spacing w:line="276" w:lineRule="auto"/>
      </w:pPr>
      <w:r>
        <w:t xml:space="preserve">SELECT </w:t>
      </w:r>
    </w:p>
    <w:p w14:paraId="5DDD0C16" w14:textId="1226FCDD" w:rsidR="00177BD8" w:rsidRDefault="00177BD8" w:rsidP="00B60AD9">
      <w:pPr>
        <w:pStyle w:val="ListParagraph"/>
        <w:spacing w:line="276" w:lineRule="auto"/>
      </w:pPr>
      <w:r>
        <w:t>AVG(</w:t>
      </w:r>
      <w:proofErr w:type="spellStart"/>
      <w:r>
        <w:t>Global_Sales</w:t>
      </w:r>
      <w:proofErr w:type="spellEnd"/>
      <w:r>
        <w:t>),</w:t>
      </w:r>
    </w:p>
    <w:p w14:paraId="4CE79FD5" w14:textId="734ADF27" w:rsidR="00177BD8" w:rsidRDefault="00177BD8" w:rsidP="00B60AD9">
      <w:pPr>
        <w:pStyle w:val="ListParagraph"/>
        <w:spacing w:line="276" w:lineRule="auto"/>
      </w:pPr>
      <w:proofErr w:type="gramStart"/>
      <w:r>
        <w:t>IF(</w:t>
      </w:r>
      <w:proofErr w:type="spellStart"/>
      <w:proofErr w:type="gramEnd"/>
      <w:r>
        <w:t>Year_of_Release</w:t>
      </w:r>
      <w:proofErr w:type="spellEnd"/>
      <w:r>
        <w:t xml:space="preserve"> &gt; 2010, 'post-2010', 'pre-2010') AS </w:t>
      </w:r>
      <w:r w:rsidRPr="00177BD8">
        <w:t>Pre_or_POST_2010</w:t>
      </w:r>
    </w:p>
    <w:p w14:paraId="6CEB9FD1" w14:textId="77777777" w:rsidR="00177BD8" w:rsidRDefault="00177BD8" w:rsidP="00B60AD9">
      <w:pPr>
        <w:pStyle w:val="ListParagraph"/>
        <w:spacing w:line="276" w:lineRule="auto"/>
      </w:pPr>
      <w:r>
        <w:t>FROM</w:t>
      </w:r>
    </w:p>
    <w:p w14:paraId="265F1548" w14:textId="6E44346F" w:rsidR="00177BD8" w:rsidRDefault="00177BD8" w:rsidP="00B60AD9">
      <w:pPr>
        <w:pStyle w:val="ListParagraph"/>
        <w:spacing w:line="276" w:lineRule="auto"/>
      </w:pPr>
      <w:r>
        <w:t xml:space="preserve">   </w:t>
      </w:r>
      <w:proofErr w:type="gramStart"/>
      <w:r>
        <w:t>videogames.vgsales</w:t>
      </w:r>
      <w:proofErr w:type="gramEnd"/>
      <w:r>
        <w:t>_2016</w:t>
      </w:r>
    </w:p>
    <w:p w14:paraId="28C0247A" w14:textId="77777777" w:rsidR="00177BD8" w:rsidRDefault="00177BD8" w:rsidP="00B60AD9">
      <w:pPr>
        <w:pStyle w:val="ListParagraph"/>
        <w:spacing w:line="276" w:lineRule="auto"/>
      </w:pPr>
      <w:r>
        <w:t xml:space="preserve">GROUP BY </w:t>
      </w:r>
      <w:r w:rsidRPr="00177BD8">
        <w:t>Pre_or_POST_2010</w:t>
      </w:r>
      <w:r>
        <w:t>;</w:t>
      </w:r>
    </w:p>
    <w:p w14:paraId="3F9A8087" w14:textId="77777777" w:rsidR="00177BD8" w:rsidRDefault="00177BD8" w:rsidP="00B60AD9">
      <w:pPr>
        <w:pStyle w:val="ListParagraph"/>
        <w:spacing w:line="480" w:lineRule="auto"/>
      </w:pPr>
    </w:p>
    <w:p w14:paraId="2FC1A834" w14:textId="0930CB6F" w:rsidR="00D8541C" w:rsidRDefault="00D8541C" w:rsidP="00D8541C">
      <w:pPr>
        <w:pStyle w:val="ListParagraph"/>
        <w:numPr>
          <w:ilvl w:val="0"/>
          <w:numId w:val="50"/>
        </w:numPr>
        <w:spacing w:line="480" w:lineRule="auto"/>
      </w:pPr>
      <w:r>
        <w:t xml:space="preserve">Tried to represent data </w:t>
      </w:r>
      <w:r w:rsidR="00530A83">
        <w:t xml:space="preserve">in the below format </w:t>
      </w:r>
      <w:r>
        <w:t>but failed,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179"/>
        <w:gridCol w:w="1188"/>
        <w:gridCol w:w="1368"/>
      </w:tblGrid>
      <w:tr w:rsidR="00D8541C" w14:paraId="505886C8" w14:textId="77777777" w:rsidTr="00B60AD9">
        <w:trPr>
          <w:trHeight w:val="269"/>
        </w:trPr>
        <w:tc>
          <w:tcPr>
            <w:tcW w:w="2179" w:type="dxa"/>
            <w:vAlign w:val="center"/>
          </w:tcPr>
          <w:p w14:paraId="24C53C4C" w14:textId="77777777" w:rsidR="00D8541C" w:rsidRDefault="00D8541C">
            <w:pPr>
              <w:pStyle w:val="ListParagraph"/>
              <w:spacing w:line="480" w:lineRule="auto"/>
              <w:ind w:left="0"/>
            </w:pPr>
          </w:p>
        </w:tc>
        <w:tc>
          <w:tcPr>
            <w:tcW w:w="1188" w:type="dxa"/>
            <w:vAlign w:val="center"/>
          </w:tcPr>
          <w:p w14:paraId="3DA6F944" w14:textId="1A756A10" w:rsidR="00D8541C" w:rsidRPr="00B60AD9" w:rsidRDefault="00D8541C" w:rsidP="00B60AD9">
            <w:pPr>
              <w:pStyle w:val="ListParagraph"/>
              <w:spacing w:line="480" w:lineRule="auto"/>
              <w:ind w:left="0"/>
              <w:jc w:val="center"/>
              <w:rPr>
                <w:b/>
                <w:bCs/>
              </w:rPr>
            </w:pPr>
            <w:r w:rsidRPr="00B60AD9">
              <w:rPr>
                <w:b/>
                <w:bCs/>
              </w:rPr>
              <w:t>PRE-2010</w:t>
            </w:r>
          </w:p>
        </w:tc>
        <w:tc>
          <w:tcPr>
            <w:tcW w:w="1368" w:type="dxa"/>
            <w:vAlign w:val="bottom"/>
          </w:tcPr>
          <w:p w14:paraId="49B56E62" w14:textId="6CBAD920" w:rsidR="00D8541C" w:rsidRPr="00B60AD9" w:rsidRDefault="00D8541C" w:rsidP="00B60AD9">
            <w:pPr>
              <w:pStyle w:val="ListParagraph"/>
              <w:spacing w:line="480" w:lineRule="auto"/>
              <w:ind w:left="0"/>
              <w:jc w:val="center"/>
              <w:rPr>
                <w:b/>
                <w:bCs/>
              </w:rPr>
            </w:pPr>
            <w:r w:rsidRPr="00B60AD9">
              <w:rPr>
                <w:b/>
                <w:bCs/>
              </w:rPr>
              <w:t>POST- 2010</w:t>
            </w:r>
          </w:p>
        </w:tc>
      </w:tr>
      <w:tr w:rsidR="00D8541C" w14:paraId="1C1022FD" w14:textId="77777777" w:rsidTr="00B60AD9">
        <w:trPr>
          <w:trHeight w:val="341"/>
        </w:trPr>
        <w:tc>
          <w:tcPr>
            <w:tcW w:w="2179" w:type="dxa"/>
            <w:vAlign w:val="center"/>
          </w:tcPr>
          <w:p w14:paraId="6F37970C" w14:textId="6BF750FF" w:rsidR="00D8541C" w:rsidRPr="00B60AD9" w:rsidRDefault="00D8541C" w:rsidP="00B60AD9">
            <w:pPr>
              <w:pStyle w:val="ListParagraph"/>
              <w:spacing w:line="480" w:lineRule="auto"/>
              <w:ind w:left="0"/>
              <w:jc w:val="center"/>
              <w:rPr>
                <w:b/>
                <w:bCs/>
              </w:rPr>
            </w:pPr>
            <w:r w:rsidRPr="00B60AD9">
              <w:rPr>
                <w:b/>
                <w:bCs/>
              </w:rPr>
              <w:t>Average Global Sales</w:t>
            </w:r>
          </w:p>
        </w:tc>
        <w:tc>
          <w:tcPr>
            <w:tcW w:w="1188" w:type="dxa"/>
            <w:vAlign w:val="center"/>
          </w:tcPr>
          <w:p w14:paraId="42AA92E2" w14:textId="34FB45AE" w:rsidR="00D8541C" w:rsidRDefault="00D8541C" w:rsidP="00B60AD9">
            <w:pPr>
              <w:pStyle w:val="ListParagraph"/>
              <w:spacing w:line="480" w:lineRule="auto"/>
              <w:ind w:left="0"/>
              <w:jc w:val="center"/>
            </w:pPr>
            <w:r>
              <w:t>0.56</w:t>
            </w:r>
          </w:p>
        </w:tc>
        <w:tc>
          <w:tcPr>
            <w:tcW w:w="1368" w:type="dxa"/>
            <w:vAlign w:val="center"/>
          </w:tcPr>
          <w:p w14:paraId="24D1B4C1" w14:textId="7063458E" w:rsidR="00D8541C" w:rsidRDefault="00D8541C" w:rsidP="00B60AD9">
            <w:pPr>
              <w:pStyle w:val="ListParagraph"/>
              <w:spacing w:line="480" w:lineRule="auto"/>
              <w:ind w:left="0"/>
              <w:jc w:val="center"/>
            </w:pPr>
            <w:r>
              <w:t>0.48</w:t>
            </w:r>
          </w:p>
        </w:tc>
      </w:tr>
    </w:tbl>
    <w:p w14:paraId="630C15CC" w14:textId="77777777" w:rsidR="00D8541C" w:rsidRDefault="00D8541C" w:rsidP="00B60AD9">
      <w:pPr>
        <w:pStyle w:val="ListParagraph"/>
        <w:spacing w:line="480" w:lineRule="auto"/>
      </w:pPr>
    </w:p>
    <w:p w14:paraId="017F40D3" w14:textId="01FD9715" w:rsidR="001944A4" w:rsidRDefault="00771AF8" w:rsidP="00B60AD9">
      <w:pPr>
        <w:pStyle w:val="ListParagraph"/>
        <w:numPr>
          <w:ilvl w:val="0"/>
          <w:numId w:val="50"/>
        </w:numPr>
        <w:spacing w:line="480" w:lineRule="auto"/>
      </w:pPr>
      <w:r>
        <w:t xml:space="preserve">Data import – importing </w:t>
      </w:r>
      <w:proofErr w:type="spellStart"/>
      <w:r>
        <w:t>vgsales</w:t>
      </w:r>
      <w:proofErr w:type="spellEnd"/>
      <w:r>
        <w:t xml:space="preserve"> dataset into the SQL table was taking a lot of time</w:t>
      </w:r>
      <w:r w:rsidR="00177BD8">
        <w:t>.</w:t>
      </w:r>
    </w:p>
    <w:p w14:paraId="277A6A59" w14:textId="77777777" w:rsidR="00771AF8" w:rsidRDefault="00771AF8" w:rsidP="00B60AD9">
      <w:pPr>
        <w:pStyle w:val="ListParagraph"/>
        <w:spacing w:line="480" w:lineRule="auto"/>
      </w:pPr>
    </w:p>
    <w:p w14:paraId="301E00C0" w14:textId="77777777" w:rsidR="00846D61" w:rsidRPr="00846D61" w:rsidRDefault="00846D61" w:rsidP="00B60AD9"/>
    <w:p w14:paraId="79863C63" w14:textId="77777777" w:rsidR="00846D61" w:rsidRPr="00AF6597" w:rsidRDefault="00846D61" w:rsidP="00B60AD9"/>
    <w:p w14:paraId="04BD0F5B" w14:textId="7B3DB27E" w:rsidR="00D014BE" w:rsidRPr="006A6B55" w:rsidRDefault="00D014BE" w:rsidP="00B60AD9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69D350A0" w14:textId="1AF54FF8" w:rsidR="003F2CCE" w:rsidRDefault="003F2CCE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50098E19" w14:textId="199D26FB" w:rsidR="003F2CCE" w:rsidRDefault="003F2CCE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3CED331E" w14:textId="72CEC7C2" w:rsidR="003F2CCE" w:rsidRDefault="003F2CCE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01D250B8" w14:textId="7C6F6467" w:rsidR="003F2CCE" w:rsidRDefault="003F2CCE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586BC126" w14:textId="38DDB7C8" w:rsidR="003F2CCE" w:rsidRDefault="003F2CCE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2CE0397E" w14:textId="310A5557" w:rsidR="003F2CCE" w:rsidRDefault="003F2CCE">
      <w:pPr>
        <w:pStyle w:val="Heading1"/>
        <w:ind w:left="0"/>
        <w:jc w:val="both"/>
        <w:rPr>
          <w:rFonts w:cstheme="minorHAnsi"/>
          <w:sz w:val="24"/>
          <w:szCs w:val="24"/>
        </w:rPr>
      </w:pPr>
    </w:p>
    <w:p w14:paraId="0CE535BB" w14:textId="65FF74E4" w:rsidR="00730183" w:rsidRDefault="00730183" w:rsidP="00B60AD9"/>
    <w:p w14:paraId="770ED59E" w14:textId="67ECB78D" w:rsidR="00730183" w:rsidRPr="00B60AD9" w:rsidRDefault="003F2CCE" w:rsidP="00730183">
      <w:pPr>
        <w:pStyle w:val="Heading1"/>
        <w:ind w:left="0"/>
        <w:rPr>
          <w:b/>
          <w:bCs/>
          <w:color w:val="000000" w:themeColor="text1"/>
          <w:sz w:val="24"/>
          <w:szCs w:val="24"/>
        </w:rPr>
      </w:pPr>
      <w:bookmarkStart w:id="14" w:name="_Toc84579231"/>
      <w:r>
        <w:rPr>
          <w:b/>
          <w:bCs/>
          <w:color w:val="000000" w:themeColor="text1"/>
          <w:sz w:val="24"/>
          <w:szCs w:val="24"/>
        </w:rPr>
        <w:lastRenderedPageBreak/>
        <w:t>3</w:t>
      </w:r>
      <w:r w:rsidR="00730183" w:rsidRPr="00B60AD9">
        <w:rPr>
          <w:b/>
          <w:bCs/>
          <w:color w:val="000000" w:themeColor="text1"/>
          <w:sz w:val="24"/>
          <w:szCs w:val="24"/>
        </w:rPr>
        <w:t>. REFERENCE</w:t>
      </w:r>
      <w:bookmarkEnd w:id="14"/>
    </w:p>
    <w:p w14:paraId="781E610F" w14:textId="77777777" w:rsidR="00730183" w:rsidRPr="00B60AD9" w:rsidRDefault="00730183" w:rsidP="00B60AD9">
      <w:pPr>
        <w:pStyle w:val="Heading1"/>
        <w:ind w:left="0"/>
        <w:rPr>
          <w:b/>
          <w:bCs/>
          <w:color w:val="44546A" w:themeColor="text2"/>
          <w:sz w:val="24"/>
          <w:szCs w:val="24"/>
        </w:rPr>
      </w:pPr>
    </w:p>
    <w:p w14:paraId="35F8E931" w14:textId="6E2CEC76" w:rsidR="005C5BA2" w:rsidRDefault="00985E4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color w:val="44546A" w:themeColor="text2"/>
          <w:sz w:val="24"/>
          <w:szCs w:val="24"/>
        </w:rPr>
      </w:pPr>
      <w:hyperlink r:id="rId12" w:history="1">
        <w:r w:rsidR="005C5BA2" w:rsidRPr="00396997">
          <w:rPr>
            <w:rStyle w:val="Hyperlink"/>
            <w:rFonts w:cstheme="minorHAnsi"/>
            <w:sz w:val="24"/>
            <w:szCs w:val="24"/>
          </w:rPr>
          <w:t>https://stackoverflow.com/</w:t>
        </w:r>
      </w:hyperlink>
      <w:r w:rsidR="005C5BA2" w:rsidRPr="005C5BA2">
        <w:rPr>
          <w:rFonts w:cstheme="minorHAnsi"/>
          <w:color w:val="44546A" w:themeColor="text2"/>
          <w:sz w:val="24"/>
          <w:szCs w:val="24"/>
        </w:rPr>
        <w:t xml:space="preserve"> </w:t>
      </w:r>
    </w:p>
    <w:p w14:paraId="6A12FBD2" w14:textId="1DDC44F8" w:rsidR="005C5BA2" w:rsidRDefault="00985E4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color w:val="44546A" w:themeColor="text2"/>
          <w:sz w:val="24"/>
          <w:szCs w:val="24"/>
        </w:rPr>
      </w:pPr>
      <w:hyperlink r:id="rId13" w:history="1">
        <w:r w:rsidR="005C5BA2" w:rsidRPr="00396997">
          <w:rPr>
            <w:rStyle w:val="Hyperlink"/>
            <w:rFonts w:cstheme="minorHAnsi"/>
            <w:sz w:val="24"/>
            <w:szCs w:val="24"/>
          </w:rPr>
          <w:t>https://www.w3schools.com/</w:t>
        </w:r>
      </w:hyperlink>
    </w:p>
    <w:p w14:paraId="63D18AF6" w14:textId="6123A472" w:rsidR="005F455C" w:rsidRPr="00B60AD9" w:rsidRDefault="005C5BA2" w:rsidP="00B60AD9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DC Home &gt;&gt; Contents</w:t>
      </w:r>
      <w:bookmarkEnd w:id="1"/>
    </w:p>
    <w:sectPr w:rsidR="005F455C" w:rsidRPr="00B60AD9" w:rsidSect="00B60AD9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042A" w14:textId="77777777" w:rsidR="00985E47" w:rsidRDefault="00985E47" w:rsidP="001E2CC1">
      <w:pPr>
        <w:spacing w:after="0" w:line="240" w:lineRule="auto"/>
      </w:pPr>
      <w:r>
        <w:separator/>
      </w:r>
    </w:p>
  </w:endnote>
  <w:endnote w:type="continuationSeparator" w:id="0">
    <w:p w14:paraId="0A311102" w14:textId="77777777" w:rsidR="00985E47" w:rsidRDefault="00985E47" w:rsidP="001E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0B8E" w14:textId="5E7187B1" w:rsidR="0013771E" w:rsidRDefault="0013771E">
    <w:pPr>
      <w:pStyle w:val="Footer"/>
      <w:jc w:val="right"/>
    </w:pPr>
  </w:p>
  <w:p w14:paraId="5A1BB09F" w14:textId="77777777" w:rsidR="00EB1F07" w:rsidRDefault="00EB1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529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4CD25" w14:textId="77777777" w:rsidR="0013771E" w:rsidRDefault="001377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ED0F1" w14:textId="77777777" w:rsidR="0013771E" w:rsidRDefault="0013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878F" w14:textId="77777777" w:rsidR="00985E47" w:rsidRDefault="00985E47" w:rsidP="001E2CC1">
      <w:pPr>
        <w:spacing w:after="0" w:line="240" w:lineRule="auto"/>
      </w:pPr>
      <w:r>
        <w:separator/>
      </w:r>
    </w:p>
  </w:footnote>
  <w:footnote w:type="continuationSeparator" w:id="0">
    <w:p w14:paraId="00DAA1B9" w14:textId="77777777" w:rsidR="00985E47" w:rsidRDefault="00985E47" w:rsidP="001E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FCD"/>
    <w:multiLevelType w:val="hybridMultilevel"/>
    <w:tmpl w:val="66BCA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13F"/>
    <w:multiLevelType w:val="hybridMultilevel"/>
    <w:tmpl w:val="394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52B8"/>
    <w:multiLevelType w:val="hybridMultilevel"/>
    <w:tmpl w:val="5CBE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C75C0"/>
    <w:multiLevelType w:val="hybridMultilevel"/>
    <w:tmpl w:val="389296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D3B13"/>
    <w:multiLevelType w:val="hybridMultilevel"/>
    <w:tmpl w:val="185CF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06AAB"/>
    <w:multiLevelType w:val="hybridMultilevel"/>
    <w:tmpl w:val="FEEE7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922FD"/>
    <w:multiLevelType w:val="hybridMultilevel"/>
    <w:tmpl w:val="F52C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E5275"/>
    <w:multiLevelType w:val="hybridMultilevel"/>
    <w:tmpl w:val="1D66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5226E"/>
    <w:multiLevelType w:val="hybridMultilevel"/>
    <w:tmpl w:val="0A26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30419"/>
    <w:multiLevelType w:val="hybridMultilevel"/>
    <w:tmpl w:val="ACB40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E33D97"/>
    <w:multiLevelType w:val="hybridMultilevel"/>
    <w:tmpl w:val="1156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44D83"/>
    <w:multiLevelType w:val="hybridMultilevel"/>
    <w:tmpl w:val="B49A0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17AD7"/>
    <w:multiLevelType w:val="hybridMultilevel"/>
    <w:tmpl w:val="A732D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9EC"/>
    <w:multiLevelType w:val="hybridMultilevel"/>
    <w:tmpl w:val="4356BD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16795"/>
    <w:multiLevelType w:val="hybridMultilevel"/>
    <w:tmpl w:val="2D72B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753B7"/>
    <w:multiLevelType w:val="hybridMultilevel"/>
    <w:tmpl w:val="98AEC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73CC0"/>
    <w:multiLevelType w:val="hybridMultilevel"/>
    <w:tmpl w:val="339EA4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6A61C7"/>
    <w:multiLevelType w:val="hybridMultilevel"/>
    <w:tmpl w:val="0CCEB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2A7103"/>
    <w:multiLevelType w:val="hybridMultilevel"/>
    <w:tmpl w:val="75C4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7C51C9"/>
    <w:multiLevelType w:val="hybridMultilevel"/>
    <w:tmpl w:val="A80E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7471DD"/>
    <w:multiLevelType w:val="hybridMultilevel"/>
    <w:tmpl w:val="F5D6C7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3E3549"/>
    <w:multiLevelType w:val="hybridMultilevel"/>
    <w:tmpl w:val="DD42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12A0B"/>
    <w:multiLevelType w:val="hybridMultilevel"/>
    <w:tmpl w:val="EDD22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C65943"/>
    <w:multiLevelType w:val="hybridMultilevel"/>
    <w:tmpl w:val="34749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D27DE"/>
    <w:multiLevelType w:val="hybridMultilevel"/>
    <w:tmpl w:val="A80E8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040AAF"/>
    <w:multiLevelType w:val="hybridMultilevel"/>
    <w:tmpl w:val="D3A02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283715"/>
    <w:multiLevelType w:val="hybridMultilevel"/>
    <w:tmpl w:val="BE38E6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EB78F1"/>
    <w:multiLevelType w:val="hybridMultilevel"/>
    <w:tmpl w:val="EDCAF5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3F0372A"/>
    <w:multiLevelType w:val="hybridMultilevel"/>
    <w:tmpl w:val="14C42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F34F29"/>
    <w:multiLevelType w:val="hybridMultilevel"/>
    <w:tmpl w:val="38543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405256"/>
    <w:multiLevelType w:val="hybridMultilevel"/>
    <w:tmpl w:val="ACB40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40488"/>
    <w:multiLevelType w:val="hybridMultilevel"/>
    <w:tmpl w:val="2280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347653"/>
    <w:multiLevelType w:val="hybridMultilevel"/>
    <w:tmpl w:val="ACA47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362EF1"/>
    <w:multiLevelType w:val="hybridMultilevel"/>
    <w:tmpl w:val="15A232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85C4556"/>
    <w:multiLevelType w:val="hybridMultilevel"/>
    <w:tmpl w:val="66623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150A6"/>
    <w:multiLevelType w:val="hybridMultilevel"/>
    <w:tmpl w:val="8A1847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824F5"/>
    <w:multiLevelType w:val="hybridMultilevel"/>
    <w:tmpl w:val="1FA419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EC80799"/>
    <w:multiLevelType w:val="hybridMultilevel"/>
    <w:tmpl w:val="536826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8F7BCB"/>
    <w:multiLevelType w:val="hybridMultilevel"/>
    <w:tmpl w:val="6278ED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5AF94FCF"/>
    <w:multiLevelType w:val="hybridMultilevel"/>
    <w:tmpl w:val="D52692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39661B"/>
    <w:multiLevelType w:val="hybridMultilevel"/>
    <w:tmpl w:val="EFAC53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DE2750B"/>
    <w:multiLevelType w:val="multilevel"/>
    <w:tmpl w:val="DB1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714A8F"/>
    <w:multiLevelType w:val="hybridMultilevel"/>
    <w:tmpl w:val="FA90F4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C41965"/>
    <w:multiLevelType w:val="hybridMultilevel"/>
    <w:tmpl w:val="C23052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1EC785D"/>
    <w:multiLevelType w:val="hybridMultilevel"/>
    <w:tmpl w:val="5CBE6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23A2111"/>
    <w:multiLevelType w:val="hybridMultilevel"/>
    <w:tmpl w:val="717284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1583A"/>
    <w:multiLevelType w:val="hybridMultilevel"/>
    <w:tmpl w:val="CBBC6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3648FD"/>
    <w:multiLevelType w:val="hybridMultilevel"/>
    <w:tmpl w:val="6A6656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E17F3B"/>
    <w:multiLevelType w:val="hybridMultilevel"/>
    <w:tmpl w:val="879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A017E6"/>
    <w:multiLevelType w:val="hybridMultilevel"/>
    <w:tmpl w:val="2B8C16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92F0C7F"/>
    <w:multiLevelType w:val="hybridMultilevel"/>
    <w:tmpl w:val="25F0C0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9FD6F88"/>
    <w:multiLevelType w:val="hybridMultilevel"/>
    <w:tmpl w:val="2D36B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9E5787"/>
    <w:multiLevelType w:val="hybridMultilevel"/>
    <w:tmpl w:val="342A9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D923C1"/>
    <w:multiLevelType w:val="hybridMultilevel"/>
    <w:tmpl w:val="94888D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0E41A46"/>
    <w:multiLevelType w:val="hybridMultilevel"/>
    <w:tmpl w:val="3D902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784668"/>
    <w:multiLevelType w:val="hybridMultilevel"/>
    <w:tmpl w:val="1250E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5574AA"/>
    <w:multiLevelType w:val="hybridMultilevel"/>
    <w:tmpl w:val="D1C0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531FB8"/>
    <w:multiLevelType w:val="multilevel"/>
    <w:tmpl w:val="145C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5F58F0"/>
    <w:multiLevelType w:val="hybridMultilevel"/>
    <w:tmpl w:val="C9EE5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FC5447"/>
    <w:multiLevelType w:val="hybridMultilevel"/>
    <w:tmpl w:val="DA4C1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245E2D"/>
    <w:multiLevelType w:val="hybridMultilevel"/>
    <w:tmpl w:val="EABE04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FF477A0"/>
    <w:multiLevelType w:val="hybridMultilevel"/>
    <w:tmpl w:val="044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15"/>
  </w:num>
  <w:num w:numId="4">
    <w:abstractNumId w:val="5"/>
  </w:num>
  <w:num w:numId="5">
    <w:abstractNumId w:val="58"/>
  </w:num>
  <w:num w:numId="6">
    <w:abstractNumId w:val="53"/>
  </w:num>
  <w:num w:numId="7">
    <w:abstractNumId w:val="46"/>
  </w:num>
  <w:num w:numId="8">
    <w:abstractNumId w:val="49"/>
  </w:num>
  <w:num w:numId="9">
    <w:abstractNumId w:val="33"/>
  </w:num>
  <w:num w:numId="10">
    <w:abstractNumId w:val="40"/>
  </w:num>
  <w:num w:numId="11">
    <w:abstractNumId w:val="34"/>
  </w:num>
  <w:num w:numId="12">
    <w:abstractNumId w:val="23"/>
  </w:num>
  <w:num w:numId="13">
    <w:abstractNumId w:val="54"/>
  </w:num>
  <w:num w:numId="14">
    <w:abstractNumId w:val="0"/>
  </w:num>
  <w:num w:numId="15">
    <w:abstractNumId w:val="18"/>
  </w:num>
  <w:num w:numId="16">
    <w:abstractNumId w:val="14"/>
  </w:num>
  <w:num w:numId="17">
    <w:abstractNumId w:val="52"/>
  </w:num>
  <w:num w:numId="18">
    <w:abstractNumId w:val="20"/>
  </w:num>
  <w:num w:numId="19">
    <w:abstractNumId w:val="42"/>
  </w:num>
  <w:num w:numId="20">
    <w:abstractNumId w:val="22"/>
  </w:num>
  <w:num w:numId="21">
    <w:abstractNumId w:val="12"/>
  </w:num>
  <w:num w:numId="22">
    <w:abstractNumId w:val="29"/>
  </w:num>
  <w:num w:numId="23">
    <w:abstractNumId w:val="28"/>
  </w:num>
  <w:num w:numId="24">
    <w:abstractNumId w:val="56"/>
  </w:num>
  <w:num w:numId="25">
    <w:abstractNumId w:val="1"/>
  </w:num>
  <w:num w:numId="26">
    <w:abstractNumId w:val="43"/>
  </w:num>
  <w:num w:numId="27">
    <w:abstractNumId w:val="38"/>
  </w:num>
  <w:num w:numId="28">
    <w:abstractNumId w:val="41"/>
  </w:num>
  <w:num w:numId="29">
    <w:abstractNumId w:val="31"/>
  </w:num>
  <w:num w:numId="30">
    <w:abstractNumId w:val="16"/>
  </w:num>
  <w:num w:numId="31">
    <w:abstractNumId w:val="39"/>
  </w:num>
  <w:num w:numId="32">
    <w:abstractNumId w:val="17"/>
  </w:num>
  <w:num w:numId="33">
    <w:abstractNumId w:val="4"/>
  </w:num>
  <w:num w:numId="34">
    <w:abstractNumId w:val="57"/>
  </w:num>
  <w:num w:numId="35">
    <w:abstractNumId w:val="19"/>
  </w:num>
  <w:num w:numId="36">
    <w:abstractNumId w:val="13"/>
  </w:num>
  <w:num w:numId="37">
    <w:abstractNumId w:val="32"/>
  </w:num>
  <w:num w:numId="38">
    <w:abstractNumId w:val="55"/>
  </w:num>
  <w:num w:numId="39">
    <w:abstractNumId w:val="37"/>
  </w:num>
  <w:num w:numId="40">
    <w:abstractNumId w:val="10"/>
  </w:num>
  <w:num w:numId="41">
    <w:abstractNumId w:val="47"/>
  </w:num>
  <w:num w:numId="42">
    <w:abstractNumId w:val="7"/>
  </w:num>
  <w:num w:numId="43">
    <w:abstractNumId w:val="8"/>
  </w:num>
  <w:num w:numId="44">
    <w:abstractNumId w:val="60"/>
  </w:num>
  <w:num w:numId="45">
    <w:abstractNumId w:val="44"/>
  </w:num>
  <w:num w:numId="46">
    <w:abstractNumId w:val="2"/>
  </w:num>
  <w:num w:numId="47">
    <w:abstractNumId w:val="9"/>
  </w:num>
  <w:num w:numId="48">
    <w:abstractNumId w:val="30"/>
  </w:num>
  <w:num w:numId="49">
    <w:abstractNumId w:val="48"/>
  </w:num>
  <w:num w:numId="50">
    <w:abstractNumId w:val="6"/>
  </w:num>
  <w:num w:numId="51">
    <w:abstractNumId w:val="3"/>
  </w:num>
  <w:num w:numId="52">
    <w:abstractNumId w:val="61"/>
  </w:num>
  <w:num w:numId="53">
    <w:abstractNumId w:val="50"/>
  </w:num>
  <w:num w:numId="54">
    <w:abstractNumId w:val="26"/>
  </w:num>
  <w:num w:numId="55">
    <w:abstractNumId w:val="35"/>
  </w:num>
  <w:num w:numId="56">
    <w:abstractNumId w:val="59"/>
  </w:num>
  <w:num w:numId="57">
    <w:abstractNumId w:val="11"/>
  </w:num>
  <w:num w:numId="58">
    <w:abstractNumId w:val="45"/>
  </w:num>
  <w:num w:numId="59">
    <w:abstractNumId w:val="51"/>
  </w:num>
  <w:num w:numId="60">
    <w:abstractNumId w:val="25"/>
  </w:num>
  <w:num w:numId="61">
    <w:abstractNumId w:val="27"/>
  </w:num>
  <w:num w:numId="62">
    <w:abstractNumId w:val="21"/>
  </w:num>
  <w:numIdMacAtCleanup w:val="6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thin Thomas">
    <w15:presenceInfo w15:providerId="None" w15:userId="Nithin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8"/>
    <w:rsid w:val="00036D34"/>
    <w:rsid w:val="00044074"/>
    <w:rsid w:val="000552B2"/>
    <w:rsid w:val="000712F5"/>
    <w:rsid w:val="00072E20"/>
    <w:rsid w:val="000767B8"/>
    <w:rsid w:val="00082794"/>
    <w:rsid w:val="00082FEE"/>
    <w:rsid w:val="000C1142"/>
    <w:rsid w:val="000E47AA"/>
    <w:rsid w:val="000E48E3"/>
    <w:rsid w:val="00125123"/>
    <w:rsid w:val="0013771E"/>
    <w:rsid w:val="0015035B"/>
    <w:rsid w:val="00177BD8"/>
    <w:rsid w:val="00186F6F"/>
    <w:rsid w:val="001944A4"/>
    <w:rsid w:val="001B1B49"/>
    <w:rsid w:val="001B7D01"/>
    <w:rsid w:val="001C521F"/>
    <w:rsid w:val="001E1A74"/>
    <w:rsid w:val="001E2CC1"/>
    <w:rsid w:val="00242D9B"/>
    <w:rsid w:val="002520CE"/>
    <w:rsid w:val="0026095F"/>
    <w:rsid w:val="002830AC"/>
    <w:rsid w:val="00286589"/>
    <w:rsid w:val="0029459A"/>
    <w:rsid w:val="002C56D3"/>
    <w:rsid w:val="002E3C15"/>
    <w:rsid w:val="00316DF4"/>
    <w:rsid w:val="003924F0"/>
    <w:rsid w:val="003A3E0E"/>
    <w:rsid w:val="003C371D"/>
    <w:rsid w:val="003E173E"/>
    <w:rsid w:val="003F2CCE"/>
    <w:rsid w:val="00401996"/>
    <w:rsid w:val="00421135"/>
    <w:rsid w:val="00425321"/>
    <w:rsid w:val="00427BD8"/>
    <w:rsid w:val="00443EAC"/>
    <w:rsid w:val="004445F1"/>
    <w:rsid w:val="00450549"/>
    <w:rsid w:val="00457309"/>
    <w:rsid w:val="00471D12"/>
    <w:rsid w:val="00476684"/>
    <w:rsid w:val="0047689B"/>
    <w:rsid w:val="00480678"/>
    <w:rsid w:val="00491321"/>
    <w:rsid w:val="00491844"/>
    <w:rsid w:val="004A6E9F"/>
    <w:rsid w:val="004C2C70"/>
    <w:rsid w:val="004D34FE"/>
    <w:rsid w:val="005071B3"/>
    <w:rsid w:val="00530762"/>
    <w:rsid w:val="00530A83"/>
    <w:rsid w:val="0053168D"/>
    <w:rsid w:val="00531928"/>
    <w:rsid w:val="00544537"/>
    <w:rsid w:val="00546F3B"/>
    <w:rsid w:val="00550458"/>
    <w:rsid w:val="00550581"/>
    <w:rsid w:val="0055170E"/>
    <w:rsid w:val="00560045"/>
    <w:rsid w:val="00592E48"/>
    <w:rsid w:val="005A15CA"/>
    <w:rsid w:val="005B086F"/>
    <w:rsid w:val="005B0A12"/>
    <w:rsid w:val="005C5BA2"/>
    <w:rsid w:val="005F455C"/>
    <w:rsid w:val="00600A1D"/>
    <w:rsid w:val="0063449C"/>
    <w:rsid w:val="006353F0"/>
    <w:rsid w:val="00667206"/>
    <w:rsid w:val="006865AA"/>
    <w:rsid w:val="006A002A"/>
    <w:rsid w:val="006A6B55"/>
    <w:rsid w:val="006D6DF0"/>
    <w:rsid w:val="006E7860"/>
    <w:rsid w:val="007149C0"/>
    <w:rsid w:val="00724772"/>
    <w:rsid w:val="00730183"/>
    <w:rsid w:val="0074107F"/>
    <w:rsid w:val="0076574A"/>
    <w:rsid w:val="0077071C"/>
    <w:rsid w:val="00770E48"/>
    <w:rsid w:val="00771AF8"/>
    <w:rsid w:val="00773FF3"/>
    <w:rsid w:val="00774078"/>
    <w:rsid w:val="00785E17"/>
    <w:rsid w:val="007935CB"/>
    <w:rsid w:val="007D4DB5"/>
    <w:rsid w:val="00823ACC"/>
    <w:rsid w:val="008340D2"/>
    <w:rsid w:val="00846D61"/>
    <w:rsid w:val="00874ED1"/>
    <w:rsid w:val="008925DA"/>
    <w:rsid w:val="00896CFB"/>
    <w:rsid w:val="008A3FA8"/>
    <w:rsid w:val="008D7784"/>
    <w:rsid w:val="008F240E"/>
    <w:rsid w:val="00902F73"/>
    <w:rsid w:val="00904CB9"/>
    <w:rsid w:val="0093351A"/>
    <w:rsid w:val="009630B6"/>
    <w:rsid w:val="00970EC7"/>
    <w:rsid w:val="00985E47"/>
    <w:rsid w:val="009C69FD"/>
    <w:rsid w:val="009D2801"/>
    <w:rsid w:val="009D6565"/>
    <w:rsid w:val="00A00CE6"/>
    <w:rsid w:val="00A15376"/>
    <w:rsid w:val="00A73D3D"/>
    <w:rsid w:val="00A92103"/>
    <w:rsid w:val="00AC502B"/>
    <w:rsid w:val="00AC7287"/>
    <w:rsid w:val="00B21B26"/>
    <w:rsid w:val="00B3568F"/>
    <w:rsid w:val="00B5107F"/>
    <w:rsid w:val="00B60AD9"/>
    <w:rsid w:val="00BA4AD0"/>
    <w:rsid w:val="00BB6FD2"/>
    <w:rsid w:val="00BC14D8"/>
    <w:rsid w:val="00BF2184"/>
    <w:rsid w:val="00C1027D"/>
    <w:rsid w:val="00C22C9A"/>
    <w:rsid w:val="00C45CDF"/>
    <w:rsid w:val="00C60D8C"/>
    <w:rsid w:val="00C62A6A"/>
    <w:rsid w:val="00C778A8"/>
    <w:rsid w:val="00C94FB7"/>
    <w:rsid w:val="00CB0972"/>
    <w:rsid w:val="00CB79B5"/>
    <w:rsid w:val="00CC6532"/>
    <w:rsid w:val="00CE003C"/>
    <w:rsid w:val="00CE0731"/>
    <w:rsid w:val="00CE5044"/>
    <w:rsid w:val="00CF0F01"/>
    <w:rsid w:val="00D014BE"/>
    <w:rsid w:val="00D05069"/>
    <w:rsid w:val="00D123D6"/>
    <w:rsid w:val="00D332A2"/>
    <w:rsid w:val="00D46BAD"/>
    <w:rsid w:val="00D5011B"/>
    <w:rsid w:val="00D73296"/>
    <w:rsid w:val="00D8541C"/>
    <w:rsid w:val="00DA2109"/>
    <w:rsid w:val="00DE7E1A"/>
    <w:rsid w:val="00E04808"/>
    <w:rsid w:val="00E061BD"/>
    <w:rsid w:val="00E311C4"/>
    <w:rsid w:val="00E42861"/>
    <w:rsid w:val="00E44CAC"/>
    <w:rsid w:val="00E47945"/>
    <w:rsid w:val="00E52F26"/>
    <w:rsid w:val="00E75682"/>
    <w:rsid w:val="00E926B1"/>
    <w:rsid w:val="00EA77E2"/>
    <w:rsid w:val="00EB1F07"/>
    <w:rsid w:val="00EC45D1"/>
    <w:rsid w:val="00EC5D6A"/>
    <w:rsid w:val="00EF0934"/>
    <w:rsid w:val="00EF4988"/>
    <w:rsid w:val="00F01AA4"/>
    <w:rsid w:val="00F36701"/>
    <w:rsid w:val="00F3717B"/>
    <w:rsid w:val="00F9338B"/>
    <w:rsid w:val="00FD23F5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72238"/>
  <w15:chartTrackingRefBased/>
  <w15:docId w15:val="{B25264A5-5F6B-45A8-88A6-1622628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5CA"/>
    <w:pPr>
      <w:widowControl w:val="0"/>
      <w:autoSpaceDE w:val="0"/>
      <w:autoSpaceDN w:val="0"/>
      <w:spacing w:before="36" w:after="0" w:line="240" w:lineRule="auto"/>
      <w:ind w:left="73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E48"/>
    <w:rPr>
      <w:b/>
      <w:bCs/>
    </w:rPr>
  </w:style>
  <w:style w:type="table" w:styleId="TableGrid">
    <w:name w:val="Table Grid"/>
    <w:basedOn w:val="TableNormal"/>
    <w:uiPriority w:val="39"/>
    <w:rsid w:val="0077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5CA"/>
    <w:rPr>
      <w:rFonts w:ascii="Calibri Light" w:eastAsia="Calibri Light" w:hAnsi="Calibri Light" w:cs="Calibri Light"/>
      <w:sz w:val="32"/>
      <w:szCs w:val="32"/>
    </w:rPr>
  </w:style>
  <w:style w:type="paragraph" w:styleId="TOC1">
    <w:name w:val="toc 1"/>
    <w:basedOn w:val="Normal"/>
    <w:uiPriority w:val="39"/>
    <w:qFormat/>
    <w:rsid w:val="005A15CA"/>
    <w:pPr>
      <w:widowControl w:val="0"/>
      <w:autoSpaceDE w:val="0"/>
      <w:autoSpaceDN w:val="0"/>
      <w:spacing w:before="141" w:after="0" w:line="240" w:lineRule="auto"/>
      <w:ind w:left="859" w:hanging="4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rsid w:val="005A15CA"/>
    <w:pPr>
      <w:widowControl w:val="0"/>
      <w:autoSpaceDE w:val="0"/>
      <w:autoSpaceDN w:val="0"/>
      <w:spacing w:before="60" w:after="0" w:line="240" w:lineRule="auto"/>
      <w:ind w:left="460"/>
    </w:pPr>
    <w:rPr>
      <w:rFonts w:ascii="Calibri" w:eastAsia="Calibri" w:hAnsi="Calibri" w:cs="Calibri"/>
      <w:b/>
      <w:bCs/>
    </w:rPr>
  </w:style>
  <w:style w:type="paragraph" w:styleId="TOC3">
    <w:name w:val="toc 3"/>
    <w:basedOn w:val="Normal"/>
    <w:uiPriority w:val="39"/>
    <w:qFormat/>
    <w:rsid w:val="005A15CA"/>
    <w:pPr>
      <w:widowControl w:val="0"/>
      <w:autoSpaceDE w:val="0"/>
      <w:autoSpaceDN w:val="0"/>
      <w:spacing w:before="137" w:after="0" w:line="240" w:lineRule="auto"/>
      <w:ind w:left="1339" w:hanging="481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4C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56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5682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CC1"/>
  </w:style>
  <w:style w:type="paragraph" w:styleId="Footer">
    <w:name w:val="footer"/>
    <w:basedOn w:val="Normal"/>
    <w:link w:val="FooterChar"/>
    <w:uiPriority w:val="99"/>
    <w:unhideWhenUsed/>
    <w:rsid w:val="001E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CC1"/>
  </w:style>
  <w:style w:type="paragraph" w:styleId="TOCHeading">
    <w:name w:val="TOC Heading"/>
    <w:basedOn w:val="Heading1"/>
    <w:next w:val="Normal"/>
    <w:uiPriority w:val="39"/>
    <w:unhideWhenUsed/>
    <w:qFormat/>
    <w:rsid w:val="0055170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17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7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f">
    <w:name w:val="jf"/>
    <w:basedOn w:val="Normal"/>
    <w:rsid w:val="001B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56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21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C521F"/>
  </w:style>
  <w:style w:type="character" w:customStyle="1" w:styleId="o">
    <w:name w:val="o"/>
    <w:basedOn w:val="DefaultParagraphFont"/>
    <w:rsid w:val="001C521F"/>
  </w:style>
  <w:style w:type="character" w:customStyle="1" w:styleId="p">
    <w:name w:val="p"/>
    <w:basedOn w:val="DefaultParagraphFont"/>
    <w:rsid w:val="001C521F"/>
  </w:style>
  <w:style w:type="character" w:customStyle="1" w:styleId="s1">
    <w:name w:val="s1"/>
    <w:basedOn w:val="DefaultParagraphFont"/>
    <w:rsid w:val="001C521F"/>
  </w:style>
  <w:style w:type="paragraph" w:styleId="Revision">
    <w:name w:val="Revision"/>
    <w:hidden/>
    <w:uiPriority w:val="99"/>
    <w:semiHidden/>
    <w:rsid w:val="005B0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6CC3-6758-41A1-BA69-130487FB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Thomas</dc:creator>
  <cp:keywords/>
  <dc:description/>
  <cp:lastModifiedBy>Nithin Thomas</cp:lastModifiedBy>
  <cp:revision>2</cp:revision>
  <dcterms:created xsi:type="dcterms:W3CDTF">2021-10-20T04:46:00Z</dcterms:created>
  <dcterms:modified xsi:type="dcterms:W3CDTF">2021-10-20T04:46:00Z</dcterms:modified>
</cp:coreProperties>
</file>